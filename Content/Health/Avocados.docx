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81440" w14:textId="34376650" w:rsidR="00A53D0B" w:rsidRPr="00553C0E" w:rsidRDefault="00A53D0B" w:rsidP="00A53D0B">
      <w:pPr>
        <w:spacing w:line="780" w:lineRule="atLeast"/>
        <w:jc w:val="center"/>
        <w:textAlignment w:val="baseline"/>
        <w:outlineLvl w:val="0"/>
        <w:rPr>
          <w:rFonts w:ascii="Helvetica" w:eastAsia="Times New Roman" w:hAnsi="Helvetica" w:cs="Times New Roman"/>
          <w:color w:val="CF4947"/>
          <w:kern w:val="36"/>
          <w:sz w:val="48"/>
          <w:szCs w:val="48"/>
        </w:rPr>
      </w:pPr>
      <w:r w:rsidRPr="00553C0E">
        <w:rPr>
          <w:rFonts w:ascii="Helvetica" w:eastAsia="Times New Roman" w:hAnsi="Helvetica" w:cs="Times New Roman"/>
          <w:color w:val="CF4947"/>
          <w:kern w:val="36"/>
          <w:sz w:val="48"/>
          <w:szCs w:val="48"/>
        </w:rPr>
        <w:t>Avocados</w:t>
      </w:r>
      <w:ins w:id="0" w:author="Paul Burton" w:date="2014-10-05T03:17:00Z">
        <w:r w:rsidR="002E56CC">
          <w:rPr>
            <w:rFonts w:ascii="Helvetica" w:eastAsia="Times New Roman" w:hAnsi="Helvetica" w:cs="Times New Roman"/>
            <w:color w:val="CF4947"/>
            <w:kern w:val="36"/>
            <w:sz w:val="48"/>
            <w:szCs w:val="48"/>
          </w:rPr>
          <w:t xml:space="preserve"> A Heart Health</w:t>
        </w:r>
      </w:ins>
      <w:ins w:id="1" w:author="Paul Burton" w:date="2014-10-05T03:18:00Z">
        <w:r w:rsidR="002E56CC">
          <w:rPr>
            <w:rFonts w:ascii="Helvetica" w:eastAsia="Times New Roman" w:hAnsi="Helvetica" w:cs="Times New Roman"/>
            <w:color w:val="CF4947"/>
            <w:kern w:val="36"/>
            <w:sz w:val="48"/>
            <w:szCs w:val="48"/>
          </w:rPr>
          <w:t xml:space="preserve"> Fruit</w:t>
        </w:r>
      </w:ins>
    </w:p>
    <w:p w14:paraId="6F4D96E4" w14:textId="77777777" w:rsidR="00A53D0B" w:rsidRPr="00AF2464" w:rsidRDefault="00A53D0B" w:rsidP="00A53D0B">
      <w:pPr>
        <w:spacing w:line="390" w:lineRule="atLeast"/>
        <w:textAlignment w:val="baseline"/>
        <w:rPr>
          <w:rFonts w:ascii="Helvetica" w:eastAsia="Times New Roman" w:hAnsi="Helvetica" w:cs="Times New Roman"/>
          <w:sz w:val="20"/>
          <w:szCs w:val="20"/>
        </w:rPr>
      </w:pPr>
    </w:p>
    <w:p w14:paraId="0EA29926" w14:textId="77777777" w:rsidR="00A53D0B" w:rsidRPr="00AF2464" w:rsidRDefault="00A53D0B" w:rsidP="00A53D0B">
      <w:pPr>
        <w:shd w:val="clear" w:color="auto" w:fill="FFFFFF"/>
        <w:spacing w:line="390" w:lineRule="atLeast"/>
        <w:textAlignment w:val="baseline"/>
        <w:rPr>
          <w:rFonts w:ascii="Helvetica" w:hAnsi="Helvetica" w:cs="Times New Roman" w:hint="eastAsia"/>
          <w:color w:val="222222"/>
          <w:sz w:val="36"/>
          <w:szCs w:val="36"/>
        </w:rPr>
      </w:pPr>
      <w:r w:rsidRPr="00AF2464">
        <w:rPr>
          <w:rFonts w:ascii="Helvetica" w:hAnsi="Helvetica" w:cs="Times New Roman" w:hint="eastAsia"/>
          <w:noProof/>
          <w:color w:val="0D3D9B"/>
          <w:sz w:val="36"/>
          <w:szCs w:val="36"/>
          <w:bdr w:val="none" w:sz="0" w:space="0" w:color="auto" w:frame="1"/>
        </w:rPr>
        <w:drawing>
          <wp:anchor distT="0" distB="0" distL="114300" distR="114300" simplePos="0" relativeHeight="251658240" behindDoc="0" locked="0" layoutInCell="1" allowOverlap="1" wp14:anchorId="7FD0C3CD" wp14:editId="06F4827E">
            <wp:simplePos x="0" y="0"/>
            <wp:positionH relativeFrom="column">
              <wp:posOffset>0</wp:posOffset>
            </wp:positionH>
            <wp:positionV relativeFrom="paragraph">
              <wp:posOffset>6350</wp:posOffset>
            </wp:positionV>
            <wp:extent cx="3047365" cy="2222500"/>
            <wp:effectExtent l="0" t="0" r="635" b="12700"/>
            <wp:wrapSquare wrapText="bothSides"/>
            <wp:docPr id="1" name="Picture 1" descr="vocado-pi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cado-pi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7365" cy="222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A0513" w14:textId="23058C40" w:rsidR="00A53D0B" w:rsidRPr="00553C0E" w:rsidRDefault="00A53D0B" w:rsidP="00A53D0B">
      <w:pPr>
        <w:shd w:val="clear" w:color="auto" w:fill="FFFFFF"/>
        <w:ind w:left="4514"/>
        <w:textAlignment w:val="baseline"/>
        <w:rPr>
          <w:rFonts w:ascii="Helvetica" w:hAnsi="Helvetica" w:cs="Times New Roman"/>
          <w:color w:val="808080"/>
          <w:sz w:val="45"/>
          <w:szCs w:val="45"/>
        </w:rPr>
      </w:pPr>
      <w:r w:rsidRPr="00AF2464">
        <w:rPr>
          <w:rFonts w:ascii="Helvetica" w:hAnsi="Helvetica" w:cs="Times New Roman" w:hint="eastAsia"/>
          <w:i/>
          <w:iCs/>
          <w:color w:val="808080"/>
          <w:sz w:val="45"/>
          <w:szCs w:val="45"/>
          <w:bdr w:val="none" w:sz="0" w:space="0" w:color="auto" w:frame="1"/>
        </w:rPr>
        <w:t>“</w:t>
      </w:r>
      <w:r w:rsidRPr="00AF2464">
        <w:rPr>
          <w:rFonts w:ascii="Helvetica" w:hAnsi="Helvetica" w:cs="Times New Roman" w:hint="eastAsia"/>
          <w:i/>
          <w:iCs/>
          <w:color w:val="808080"/>
          <w:sz w:val="45"/>
          <w:szCs w:val="45"/>
          <w:bdr w:val="none" w:sz="0" w:space="0" w:color="auto" w:frame="1"/>
        </w:rPr>
        <w:t xml:space="preserve">The fat </w:t>
      </w:r>
      <w:ins w:id="2" w:author="Paul Burton" w:date="2014-10-05T03:25:00Z">
        <w:r w:rsidR="00FB7A68">
          <w:rPr>
            <w:rFonts w:ascii="Helvetica" w:hAnsi="Helvetica" w:cs="Times New Roman"/>
            <w:i/>
            <w:iCs/>
            <w:color w:val="808080"/>
            <w:sz w:val="45"/>
            <w:szCs w:val="45"/>
            <w:bdr w:val="none" w:sz="0" w:space="0" w:color="auto" w:frame="1"/>
          </w:rPr>
          <w:t>found</w:t>
        </w:r>
      </w:ins>
      <w:r w:rsidRPr="00AF2464">
        <w:rPr>
          <w:rFonts w:ascii="Helvetica" w:hAnsi="Helvetica" w:cs="Times New Roman" w:hint="eastAsia"/>
          <w:i/>
          <w:iCs/>
          <w:color w:val="808080"/>
          <w:sz w:val="45"/>
          <w:szCs w:val="45"/>
          <w:bdr w:val="none" w:sz="0" w:space="0" w:color="auto" w:frame="1"/>
        </w:rPr>
        <w:t xml:space="preserve"> in avocado</w:t>
      </w:r>
      <w:ins w:id="3" w:author="Paul Burton" w:date="2014-10-05T03:25:00Z">
        <w:r w:rsidR="00FB7A68">
          <w:rPr>
            <w:rFonts w:ascii="Helvetica" w:hAnsi="Helvetica" w:cs="Times New Roman"/>
            <w:i/>
            <w:iCs/>
            <w:color w:val="808080"/>
            <w:sz w:val="45"/>
            <w:szCs w:val="45"/>
            <w:bdr w:val="none" w:sz="0" w:space="0" w:color="auto" w:frame="1"/>
          </w:rPr>
          <w:t>s</w:t>
        </w:r>
      </w:ins>
      <w:r w:rsidRPr="00AF2464">
        <w:rPr>
          <w:rFonts w:ascii="Helvetica" w:hAnsi="Helvetica" w:cs="Times New Roman" w:hint="eastAsia"/>
          <w:i/>
          <w:iCs/>
          <w:color w:val="808080"/>
          <w:sz w:val="45"/>
          <w:szCs w:val="45"/>
          <w:bdr w:val="none" w:sz="0" w:space="0" w:color="auto" w:frame="1"/>
        </w:rPr>
        <w:t xml:space="preserve"> is</w:t>
      </w:r>
      <w:ins w:id="4" w:author="Paul Burton" w:date="2014-10-05T03:25:00Z">
        <w:r w:rsidR="00FB7A68">
          <w:rPr>
            <w:rFonts w:ascii="Helvetica" w:hAnsi="Helvetica" w:cs="Times New Roman"/>
            <w:i/>
            <w:iCs/>
            <w:color w:val="808080"/>
            <w:sz w:val="45"/>
            <w:szCs w:val="45"/>
            <w:bdr w:val="none" w:sz="0" w:space="0" w:color="auto" w:frame="1"/>
          </w:rPr>
          <w:t xml:space="preserve"> a</w:t>
        </w:r>
      </w:ins>
      <w:r w:rsidRPr="00AF2464">
        <w:rPr>
          <w:rFonts w:ascii="Helvetica" w:hAnsi="Helvetica" w:cs="Times New Roman" w:hint="eastAsia"/>
          <w:i/>
          <w:iCs/>
          <w:color w:val="808080"/>
          <w:sz w:val="45"/>
          <w:szCs w:val="45"/>
          <w:bdr w:val="none" w:sz="0" w:space="0" w:color="auto" w:frame="1"/>
        </w:rPr>
        <w:t xml:space="preserve"> monounsaturated fat, which is the good fats and heart healthy fat.</w:t>
      </w:r>
      <w:r w:rsidRPr="00AF2464">
        <w:rPr>
          <w:rFonts w:ascii="Helvetica" w:hAnsi="Helvetica" w:cs="Times New Roman" w:hint="eastAsia"/>
          <w:i/>
          <w:iCs/>
          <w:color w:val="808080"/>
          <w:sz w:val="45"/>
          <w:szCs w:val="45"/>
          <w:bdr w:val="none" w:sz="0" w:space="0" w:color="auto" w:frame="1"/>
        </w:rPr>
        <w:t>”</w:t>
      </w:r>
    </w:p>
    <w:p w14:paraId="5D015B34" w14:textId="77777777" w:rsidR="00084C60" w:rsidRPr="00553C0E" w:rsidRDefault="00084C60" w:rsidP="00A53D0B">
      <w:pPr>
        <w:shd w:val="clear" w:color="auto" w:fill="FFFFFF"/>
        <w:spacing w:after="390" w:line="780" w:lineRule="atLeast"/>
        <w:textAlignment w:val="baseline"/>
        <w:outlineLvl w:val="2"/>
        <w:rPr>
          <w:rFonts w:ascii="Helvetica" w:eastAsia="Times New Roman" w:hAnsi="Helvetica" w:cs="Times New Roman"/>
          <w:color w:val="0D3D9B"/>
          <w:sz w:val="27"/>
          <w:szCs w:val="27"/>
        </w:rPr>
      </w:pPr>
    </w:p>
    <w:p w14:paraId="1814C7AA" w14:textId="2B089D6B" w:rsidR="00A53D0B" w:rsidRPr="00AF2464" w:rsidRDefault="00A53D0B" w:rsidP="00AF2464">
      <w:pPr>
        <w:shd w:val="clear" w:color="auto" w:fill="FFFFFF"/>
        <w:spacing w:after="390" w:line="780" w:lineRule="atLeast"/>
        <w:jc w:val="right"/>
        <w:textAlignment w:val="baseline"/>
        <w:outlineLvl w:val="2"/>
        <w:rPr>
          <w:rFonts w:ascii="Helvetica" w:eastAsia="Times New Roman" w:hAnsi="Helvetica" w:cs="Times New Roman"/>
          <w:color w:val="0D3D9B"/>
          <w:sz w:val="40"/>
          <w:szCs w:val="40"/>
        </w:rPr>
      </w:pPr>
      <w:r w:rsidRPr="00AF2464">
        <w:rPr>
          <w:rFonts w:ascii="Helvetica" w:eastAsia="Times New Roman" w:hAnsi="Helvetica" w:cs="Times New Roman"/>
          <w:color w:val="0D3D9B"/>
          <w:sz w:val="40"/>
          <w:szCs w:val="40"/>
        </w:rPr>
        <w:t xml:space="preserve">Are Avocados </w:t>
      </w:r>
      <w:r w:rsidR="00553C0E" w:rsidRPr="00AF2464">
        <w:rPr>
          <w:rFonts w:ascii="Helvetica" w:eastAsia="Times New Roman" w:hAnsi="Helvetica" w:cs="Times New Roman"/>
          <w:color w:val="0D3D9B"/>
          <w:sz w:val="40"/>
          <w:szCs w:val="40"/>
        </w:rPr>
        <w:t>Good For Your Heart?</w:t>
      </w:r>
    </w:p>
    <w:p w14:paraId="7A7442DA" w14:textId="4CFD1EDB" w:rsidR="00553C0E" w:rsidRDefault="00A53D0B" w:rsidP="00AF2464">
      <w:pPr>
        <w:shd w:val="clear" w:color="auto" w:fill="FFFFFF"/>
        <w:spacing w:line="25" w:lineRule="atLeast"/>
        <w:ind w:firstLine="720"/>
        <w:textAlignment w:val="baseline"/>
        <w:rPr>
          <w:ins w:id="5" w:author="Paul Burton" w:date="2014-10-05T03:13:00Z"/>
          <w:rFonts w:ascii="Helvetica" w:hAnsi="Helvetica" w:cs="Times New Roman"/>
          <w:color w:val="222222"/>
          <w:sz w:val="28"/>
          <w:szCs w:val="28"/>
        </w:rPr>
      </w:pPr>
      <w:r w:rsidRPr="00AF2464">
        <w:rPr>
          <w:rFonts w:ascii="Helvetica" w:hAnsi="Helvetica" w:cs="Times New Roman" w:hint="eastAsia"/>
          <w:color w:val="222222"/>
          <w:sz w:val="28"/>
          <w:szCs w:val="28"/>
        </w:rPr>
        <w:t>As a pharmacist</w:t>
      </w:r>
      <w:ins w:id="6" w:author="Paul Burton" w:date="2014-10-05T03:00:00Z">
        <w:r w:rsidR="00553C0E">
          <w:rPr>
            <w:rFonts w:ascii="Helvetica" w:hAnsi="Helvetica" w:cs="Times New Roman"/>
            <w:color w:val="222222"/>
            <w:sz w:val="28"/>
            <w:szCs w:val="28"/>
          </w:rPr>
          <w:t>,</w:t>
        </w:r>
      </w:ins>
      <w:r w:rsidRPr="00AF2464">
        <w:rPr>
          <w:rFonts w:ascii="Helvetica" w:hAnsi="Helvetica" w:cs="Times New Roman" w:hint="eastAsia"/>
          <w:color w:val="222222"/>
          <w:sz w:val="28"/>
          <w:szCs w:val="28"/>
        </w:rPr>
        <w:t xml:space="preserve"> I </w:t>
      </w:r>
      <w:ins w:id="7" w:author="Paul Burton" w:date="2014-10-05T03:05:00Z">
        <w:r w:rsidR="00553C0E">
          <w:rPr>
            <w:rFonts w:ascii="Helvetica" w:hAnsi="Helvetica" w:cs="Times New Roman"/>
            <w:color w:val="222222"/>
            <w:sz w:val="28"/>
            <w:szCs w:val="28"/>
          </w:rPr>
          <w:t xml:space="preserve">habitually evaluate foods from a nutrient density perspective </w:t>
        </w:r>
      </w:ins>
      <w:ins w:id="8" w:author="Paul Burton" w:date="2014-10-05T03:06:00Z">
        <w:r w:rsidR="00553C0E">
          <w:rPr>
            <w:rFonts w:ascii="Helvetica" w:hAnsi="Helvetica" w:cs="Times New Roman"/>
            <w:color w:val="222222"/>
            <w:sz w:val="28"/>
            <w:szCs w:val="28"/>
          </w:rPr>
          <w:t>evaluating the</w:t>
        </w:r>
      </w:ins>
      <w:ins w:id="9" w:author="Paul Burton" w:date="2014-10-05T03:05:00Z">
        <w:r w:rsidR="00553C0E">
          <w:rPr>
            <w:rFonts w:ascii="Helvetica" w:hAnsi="Helvetica" w:cs="Times New Roman"/>
            <w:color w:val="222222"/>
            <w:sz w:val="28"/>
            <w:szCs w:val="28"/>
          </w:rPr>
          <w:t xml:space="preserve"> extent </w:t>
        </w:r>
      </w:ins>
      <w:ins w:id="10" w:author="Paul Burton" w:date="2014-10-05T03:06:00Z">
        <w:r w:rsidR="00553C0E">
          <w:rPr>
            <w:rFonts w:ascii="Helvetica" w:hAnsi="Helvetica" w:cs="Times New Roman"/>
            <w:color w:val="222222"/>
            <w:sz w:val="28"/>
            <w:szCs w:val="28"/>
          </w:rPr>
          <w:t xml:space="preserve">to which these nutrients </w:t>
        </w:r>
      </w:ins>
      <w:ins w:id="11" w:author="Paul Burton" w:date="2014-10-05T03:36:00Z">
        <w:r w:rsidR="00585662">
          <w:rPr>
            <w:rFonts w:ascii="Helvetica" w:hAnsi="Helvetica" w:cs="Times New Roman"/>
            <w:color w:val="222222"/>
            <w:sz w:val="28"/>
            <w:szCs w:val="28"/>
          </w:rPr>
          <w:t>support</w:t>
        </w:r>
      </w:ins>
      <w:ins w:id="12" w:author="Paul Burton" w:date="2014-10-05T03:06:00Z">
        <w:r w:rsidR="00553C0E">
          <w:rPr>
            <w:rFonts w:ascii="Helvetica" w:hAnsi="Helvetica" w:cs="Times New Roman"/>
            <w:color w:val="222222"/>
            <w:sz w:val="28"/>
            <w:szCs w:val="28"/>
          </w:rPr>
          <w:t xml:space="preserve"> </w:t>
        </w:r>
      </w:ins>
      <w:r w:rsidRPr="00AF2464">
        <w:rPr>
          <w:rFonts w:ascii="Helvetica" w:hAnsi="Helvetica" w:cs="Times New Roman" w:hint="eastAsia"/>
          <w:color w:val="222222"/>
          <w:sz w:val="28"/>
          <w:szCs w:val="28"/>
        </w:rPr>
        <w:t xml:space="preserve">a preventative and/or supportive effect on our bodies. </w:t>
      </w:r>
      <w:ins w:id="13" w:author="Paul Burton" w:date="2014-10-05T03:02:00Z">
        <w:r w:rsidR="00553C0E">
          <w:rPr>
            <w:rFonts w:ascii="Helvetica" w:hAnsi="Helvetica" w:cs="Times New Roman"/>
            <w:color w:val="222222"/>
            <w:sz w:val="28"/>
            <w:szCs w:val="28"/>
          </w:rPr>
          <w:t xml:space="preserve">For instance, </w:t>
        </w:r>
      </w:ins>
      <w:ins w:id="14" w:author="Paul Burton" w:date="2014-10-05T03:07:00Z">
        <w:r w:rsidR="00553C0E">
          <w:rPr>
            <w:rFonts w:ascii="Helvetica" w:hAnsi="Helvetica" w:cs="Times New Roman"/>
            <w:color w:val="222222"/>
            <w:sz w:val="28"/>
            <w:szCs w:val="28"/>
          </w:rPr>
          <w:t xml:space="preserve">when it comes to heart health </w:t>
        </w:r>
      </w:ins>
      <w:ins w:id="15" w:author="Paul Burton" w:date="2014-10-05T03:02:00Z">
        <w:r w:rsidR="00553C0E">
          <w:rPr>
            <w:rFonts w:ascii="Helvetica" w:hAnsi="Helvetica" w:cs="Times New Roman"/>
            <w:color w:val="222222"/>
            <w:sz w:val="28"/>
            <w:szCs w:val="28"/>
          </w:rPr>
          <w:t>I am a big fan of avocados</w:t>
        </w:r>
      </w:ins>
      <w:ins w:id="16" w:author="Paul Burton" w:date="2014-10-05T03:07:00Z">
        <w:r w:rsidR="00553C0E">
          <w:rPr>
            <w:rFonts w:ascii="Helvetica" w:hAnsi="Helvetica" w:cs="Times New Roman"/>
            <w:color w:val="222222"/>
            <w:sz w:val="28"/>
            <w:szCs w:val="28"/>
          </w:rPr>
          <w:t xml:space="preserve"> and what they offer.</w:t>
        </w:r>
      </w:ins>
    </w:p>
    <w:p w14:paraId="6C2F646E" w14:textId="77777777" w:rsidR="00553C0E" w:rsidRDefault="00553C0E" w:rsidP="00AF2464">
      <w:pPr>
        <w:shd w:val="clear" w:color="auto" w:fill="FFFFFF"/>
        <w:spacing w:line="25" w:lineRule="atLeast"/>
        <w:ind w:firstLine="720"/>
        <w:textAlignment w:val="baseline"/>
        <w:rPr>
          <w:ins w:id="17" w:author="Paul Burton" w:date="2014-10-05T03:07:00Z"/>
          <w:rFonts w:ascii="Helvetica" w:hAnsi="Helvetica" w:cs="Times New Roman"/>
          <w:color w:val="222222"/>
          <w:sz w:val="28"/>
          <w:szCs w:val="28"/>
        </w:rPr>
      </w:pPr>
    </w:p>
    <w:p w14:paraId="16C6826D" w14:textId="14AD48A9" w:rsidR="00553C0E" w:rsidRDefault="00553C0E" w:rsidP="00AF2464">
      <w:pPr>
        <w:shd w:val="clear" w:color="auto" w:fill="FFFFFF"/>
        <w:spacing w:line="25" w:lineRule="atLeast"/>
        <w:ind w:firstLine="720"/>
        <w:textAlignment w:val="baseline"/>
        <w:rPr>
          <w:ins w:id="18" w:author="Paul Burton" w:date="2014-10-05T03:13:00Z"/>
          <w:rFonts w:ascii="Helvetica" w:hAnsi="Helvetica" w:cs="Times New Roman"/>
          <w:color w:val="222222"/>
          <w:sz w:val="28"/>
          <w:szCs w:val="28"/>
        </w:rPr>
      </w:pPr>
      <w:ins w:id="19" w:author="Paul Burton" w:date="2014-10-05T03:02:00Z">
        <w:r>
          <w:rPr>
            <w:rFonts w:ascii="Helvetica" w:hAnsi="Helvetica" w:cs="Times New Roman"/>
            <w:color w:val="222222"/>
            <w:sz w:val="28"/>
            <w:szCs w:val="28"/>
          </w:rPr>
          <w:t xml:space="preserve">  </w:t>
        </w:r>
      </w:ins>
      <w:r w:rsidR="00A53D0B" w:rsidRPr="00AF2464">
        <w:rPr>
          <w:rFonts w:ascii="Helvetica" w:hAnsi="Helvetica" w:cs="Times New Roman" w:hint="eastAsia"/>
          <w:color w:val="222222"/>
          <w:sz w:val="28"/>
          <w:szCs w:val="28"/>
        </w:rPr>
        <w:t xml:space="preserve">What beneficial nutrients are </w:t>
      </w:r>
      <w:ins w:id="20" w:author="Paul Burton" w:date="2014-10-05T03:08:00Z">
        <w:r>
          <w:rPr>
            <w:rFonts w:ascii="Helvetica" w:hAnsi="Helvetica" w:cs="Times New Roman"/>
            <w:color w:val="222222"/>
            <w:sz w:val="28"/>
            <w:szCs w:val="28"/>
          </w:rPr>
          <w:t xml:space="preserve">found </w:t>
        </w:r>
      </w:ins>
      <w:r w:rsidR="00A53D0B" w:rsidRPr="00AF2464">
        <w:rPr>
          <w:rFonts w:ascii="Helvetica" w:hAnsi="Helvetica" w:cs="Times New Roman" w:hint="eastAsia"/>
          <w:color w:val="222222"/>
          <w:sz w:val="28"/>
          <w:szCs w:val="28"/>
        </w:rPr>
        <w:t>in avocados? The fat in avocado</w:t>
      </w:r>
      <w:ins w:id="21" w:author="Paul Burton" w:date="2014-10-05T03:09:00Z">
        <w:r>
          <w:rPr>
            <w:rFonts w:ascii="Helvetica" w:hAnsi="Helvetica" w:cs="Times New Roman"/>
            <w:color w:val="222222"/>
            <w:sz w:val="28"/>
            <w:szCs w:val="28"/>
          </w:rPr>
          <w:t>s</w:t>
        </w:r>
      </w:ins>
      <w:r w:rsidR="00A53D0B" w:rsidRPr="00AF2464">
        <w:rPr>
          <w:rFonts w:ascii="Helvetica" w:hAnsi="Helvetica" w:cs="Times New Roman" w:hint="eastAsia"/>
          <w:color w:val="222222"/>
          <w:sz w:val="28"/>
          <w:szCs w:val="28"/>
        </w:rPr>
        <w:t xml:space="preserve"> is </w:t>
      </w:r>
      <w:ins w:id="22" w:author="Paul Burton" w:date="2014-10-05T03:09:00Z">
        <w:r>
          <w:rPr>
            <w:rFonts w:ascii="Helvetica" w:hAnsi="Helvetica" w:cs="Times New Roman"/>
            <w:color w:val="222222"/>
            <w:sz w:val="28"/>
            <w:szCs w:val="28"/>
          </w:rPr>
          <w:t xml:space="preserve">known as </w:t>
        </w:r>
      </w:ins>
      <w:r w:rsidR="00A53D0B" w:rsidRPr="00AF2464">
        <w:rPr>
          <w:rFonts w:ascii="Helvetica" w:hAnsi="Helvetica" w:cs="Times New Roman" w:hint="eastAsia"/>
          <w:color w:val="222222"/>
          <w:sz w:val="28"/>
          <w:szCs w:val="28"/>
        </w:rPr>
        <w:t xml:space="preserve">monounsaturated fat, which is the good and </w:t>
      </w:r>
      <w:r w:rsidR="00A53D0B" w:rsidRPr="00AF2464">
        <w:rPr>
          <w:rFonts w:ascii="Helvetica" w:hAnsi="Helvetica" w:cs="Times New Roman" w:hint="eastAsia"/>
          <w:i/>
          <w:color w:val="222222"/>
          <w:sz w:val="28"/>
          <w:szCs w:val="28"/>
        </w:rPr>
        <w:t>heart healthy fat</w:t>
      </w:r>
      <w:r w:rsidR="00A53D0B" w:rsidRPr="00AF2464">
        <w:rPr>
          <w:rFonts w:ascii="Helvetica" w:hAnsi="Helvetica" w:cs="Times New Roman" w:hint="eastAsia"/>
          <w:color w:val="222222"/>
          <w:sz w:val="28"/>
          <w:szCs w:val="28"/>
        </w:rPr>
        <w:t xml:space="preserve">. The good fat </w:t>
      </w:r>
      <w:ins w:id="23" w:author="Paul Burton" w:date="2014-10-05T03:10:00Z">
        <w:r>
          <w:rPr>
            <w:rFonts w:ascii="Helvetica" w:hAnsi="Helvetica" w:cs="Times New Roman"/>
            <w:color w:val="222222"/>
            <w:sz w:val="28"/>
            <w:szCs w:val="28"/>
          </w:rPr>
          <w:t xml:space="preserve">found </w:t>
        </w:r>
      </w:ins>
      <w:r w:rsidR="00A53D0B" w:rsidRPr="00AF2464">
        <w:rPr>
          <w:rFonts w:ascii="Helvetica" w:hAnsi="Helvetica" w:cs="Times New Roman" w:hint="eastAsia"/>
          <w:color w:val="222222"/>
          <w:sz w:val="28"/>
          <w:szCs w:val="28"/>
        </w:rPr>
        <w:t>in avocados can reduce cholesterol and increase the ratio of HDL</w:t>
      </w:r>
      <w:ins w:id="24" w:author="Paul Burton" w:date="2014-10-05T01:59:00Z">
        <w:r>
          <w:rPr>
            <w:rFonts w:ascii="Helvetica" w:hAnsi="Helvetica" w:cs="Times New Roman"/>
            <w:color w:val="222222"/>
            <w:sz w:val="28"/>
            <w:szCs w:val="28"/>
          </w:rPr>
          <w:t xml:space="preserve"> </w:t>
        </w:r>
      </w:ins>
      <w:ins w:id="25" w:author="Paul Burton" w:date="2014-10-05T03:11:00Z">
        <w:r>
          <w:rPr>
            <w:rFonts w:ascii="Helvetica" w:hAnsi="Helvetica" w:cs="Times New Roman"/>
            <w:color w:val="222222"/>
            <w:sz w:val="28"/>
            <w:szCs w:val="28"/>
          </w:rPr>
          <w:t>(</w:t>
        </w:r>
      </w:ins>
      <w:r w:rsidR="00A53D0B" w:rsidRPr="00AF2464">
        <w:rPr>
          <w:rFonts w:ascii="Helvetica" w:hAnsi="Helvetica" w:cs="Times New Roman" w:hint="eastAsia"/>
          <w:color w:val="222222"/>
          <w:sz w:val="28"/>
          <w:szCs w:val="28"/>
        </w:rPr>
        <w:t>good) cholesterol to LDL</w:t>
      </w:r>
      <w:ins w:id="26" w:author="Paul Burton" w:date="2014-10-05T03:11:00Z">
        <w:r>
          <w:rPr>
            <w:rFonts w:ascii="Helvetica" w:hAnsi="Helvetica" w:cs="Times New Roman"/>
            <w:color w:val="222222"/>
            <w:sz w:val="28"/>
            <w:szCs w:val="28"/>
          </w:rPr>
          <w:t xml:space="preserve"> </w:t>
        </w:r>
      </w:ins>
      <w:r w:rsidR="00A53D0B" w:rsidRPr="00AF2464">
        <w:rPr>
          <w:rFonts w:ascii="Helvetica" w:hAnsi="Helvetica" w:cs="Times New Roman" w:hint="eastAsia"/>
          <w:color w:val="222222"/>
          <w:sz w:val="28"/>
          <w:szCs w:val="28"/>
        </w:rPr>
        <w:t xml:space="preserve">(bad) cholesterol. </w:t>
      </w:r>
    </w:p>
    <w:p w14:paraId="5E07CC24" w14:textId="77777777" w:rsidR="00553C0E" w:rsidRDefault="00553C0E" w:rsidP="00AF2464">
      <w:pPr>
        <w:shd w:val="clear" w:color="auto" w:fill="FFFFFF"/>
        <w:spacing w:line="25" w:lineRule="atLeast"/>
        <w:ind w:firstLine="720"/>
        <w:textAlignment w:val="baseline"/>
        <w:rPr>
          <w:ins w:id="27" w:author="Paul Burton" w:date="2014-10-05T03:11:00Z"/>
          <w:rFonts w:ascii="Helvetica" w:hAnsi="Helvetica" w:cs="Times New Roman"/>
          <w:color w:val="222222"/>
          <w:sz w:val="28"/>
          <w:szCs w:val="28"/>
        </w:rPr>
      </w:pPr>
    </w:p>
    <w:p w14:paraId="4DB9E034" w14:textId="77777777" w:rsidR="00914DB8" w:rsidRDefault="00A53D0B" w:rsidP="00AF2464">
      <w:pPr>
        <w:shd w:val="clear" w:color="auto" w:fill="FFFFFF"/>
        <w:spacing w:line="25" w:lineRule="atLeast"/>
        <w:ind w:firstLine="720"/>
        <w:textAlignment w:val="baseline"/>
        <w:rPr>
          <w:ins w:id="28" w:author="Paul Burton" w:date="2014-10-05T04:09:00Z"/>
          <w:rFonts w:ascii="Helvetica" w:hAnsi="Helvetica" w:cs="Times New Roman"/>
          <w:color w:val="222222"/>
          <w:sz w:val="28"/>
          <w:szCs w:val="28"/>
        </w:rPr>
      </w:pPr>
      <w:r w:rsidRPr="00AF2464">
        <w:rPr>
          <w:rFonts w:ascii="Helvetica" w:hAnsi="Helvetica" w:cs="Times New Roman" w:hint="eastAsia"/>
          <w:color w:val="222222"/>
          <w:sz w:val="28"/>
          <w:szCs w:val="28"/>
        </w:rPr>
        <w:t xml:space="preserve">Other nutrients </w:t>
      </w:r>
      <w:ins w:id="29" w:author="Paul Burton" w:date="2014-10-05T03:29:00Z">
        <w:r w:rsidR="00731D40">
          <w:rPr>
            <w:rFonts w:ascii="Helvetica" w:hAnsi="Helvetica" w:cs="Times New Roman"/>
            <w:color w:val="222222"/>
            <w:sz w:val="28"/>
            <w:szCs w:val="28"/>
          </w:rPr>
          <w:t xml:space="preserve">found </w:t>
        </w:r>
      </w:ins>
      <w:r w:rsidRPr="00AF2464">
        <w:rPr>
          <w:rFonts w:ascii="Helvetica" w:hAnsi="Helvetica" w:cs="Times New Roman" w:hint="eastAsia"/>
          <w:color w:val="222222"/>
          <w:sz w:val="28"/>
          <w:szCs w:val="28"/>
        </w:rPr>
        <w:t xml:space="preserve">in avocados </w:t>
      </w:r>
      <w:ins w:id="30" w:author="Paul Burton" w:date="2014-10-05T04:09:00Z">
        <w:r w:rsidR="00914DB8">
          <w:rPr>
            <w:rFonts w:ascii="Helvetica" w:hAnsi="Helvetica" w:cs="Times New Roman"/>
            <w:color w:val="222222"/>
            <w:sz w:val="28"/>
            <w:szCs w:val="28"/>
          </w:rPr>
          <w:t>include:</w:t>
        </w:r>
      </w:ins>
    </w:p>
    <w:p w14:paraId="65C9AF27" w14:textId="77777777" w:rsidR="00914DB8" w:rsidRDefault="00914DB8" w:rsidP="00AF2464">
      <w:pPr>
        <w:shd w:val="clear" w:color="auto" w:fill="FFFFFF"/>
        <w:spacing w:line="25" w:lineRule="atLeast"/>
        <w:ind w:firstLine="720"/>
        <w:textAlignment w:val="baseline"/>
        <w:rPr>
          <w:ins w:id="31" w:author="Paul Burton" w:date="2014-10-05T04:09:00Z"/>
          <w:rFonts w:ascii="Helvetica" w:hAnsi="Helvetica" w:cs="Times New Roman"/>
          <w:color w:val="222222"/>
          <w:sz w:val="28"/>
          <w:szCs w:val="28"/>
        </w:rPr>
      </w:pPr>
    </w:p>
    <w:p w14:paraId="46DDC7FD" w14:textId="56C93011" w:rsidR="00914DB8" w:rsidRDefault="00914DB8" w:rsidP="00AF2464">
      <w:pPr>
        <w:pStyle w:val="ListParagraph"/>
        <w:numPr>
          <w:ilvl w:val="0"/>
          <w:numId w:val="2"/>
        </w:numPr>
        <w:shd w:val="clear" w:color="auto" w:fill="FFFFFF"/>
        <w:spacing w:line="25" w:lineRule="atLeast"/>
        <w:textAlignment w:val="baseline"/>
        <w:rPr>
          <w:ins w:id="32" w:author="Paul Burton" w:date="2014-10-05T04:10:00Z"/>
          <w:rFonts w:ascii="Helvetica" w:hAnsi="Helvetica" w:cs="Times New Roman"/>
          <w:color w:val="222222"/>
          <w:sz w:val="28"/>
          <w:szCs w:val="28"/>
        </w:rPr>
      </w:pPr>
      <w:ins w:id="33" w:author="Paul Burton" w:date="2014-10-05T04:10:00Z">
        <w:r>
          <w:rPr>
            <w:rFonts w:ascii="Helvetica" w:hAnsi="Helvetica" w:cs="Times New Roman"/>
            <w:color w:val="222222"/>
            <w:sz w:val="28"/>
            <w:szCs w:val="28"/>
          </w:rPr>
          <w:lastRenderedPageBreak/>
          <w:t>G</w:t>
        </w:r>
      </w:ins>
      <w:r w:rsidR="00A53D0B" w:rsidRPr="00AF2464">
        <w:rPr>
          <w:rFonts w:ascii="Helvetica" w:hAnsi="Helvetica" w:cs="Times New Roman" w:hint="eastAsia"/>
          <w:color w:val="222222"/>
          <w:sz w:val="28"/>
          <w:szCs w:val="28"/>
        </w:rPr>
        <w:t xml:space="preserve">lutathione, </w:t>
      </w:r>
      <w:r w:rsidRPr="00914DB8">
        <w:rPr>
          <w:rFonts w:ascii="Helvetica" w:hAnsi="Helvetica" w:cs="Times New Roman"/>
          <w:color w:val="222222"/>
          <w:sz w:val="28"/>
          <w:szCs w:val="28"/>
        </w:rPr>
        <w:t>Which Is Considered The “Mother Of All Detoxifiers”</w:t>
      </w:r>
    </w:p>
    <w:p w14:paraId="2CBA8A41" w14:textId="392C9B37" w:rsidR="00914DB8" w:rsidRDefault="00914DB8" w:rsidP="00AF2464">
      <w:pPr>
        <w:pStyle w:val="ListParagraph"/>
        <w:numPr>
          <w:ilvl w:val="0"/>
          <w:numId w:val="2"/>
        </w:numPr>
        <w:shd w:val="clear" w:color="auto" w:fill="FFFFFF"/>
        <w:spacing w:line="25" w:lineRule="atLeast"/>
        <w:textAlignment w:val="baseline"/>
        <w:rPr>
          <w:ins w:id="34" w:author="Paul Burton" w:date="2014-10-05T04:10:00Z"/>
          <w:rFonts w:ascii="Helvetica" w:hAnsi="Helvetica" w:cs="Times New Roman"/>
          <w:color w:val="222222"/>
          <w:sz w:val="28"/>
          <w:szCs w:val="28"/>
        </w:rPr>
      </w:pPr>
      <w:ins w:id="35" w:author="Paul Burton" w:date="2014-10-05T04:10:00Z">
        <w:r>
          <w:rPr>
            <w:rFonts w:ascii="Helvetica" w:hAnsi="Helvetica" w:cs="Times New Roman"/>
            <w:color w:val="222222"/>
            <w:sz w:val="28"/>
            <w:szCs w:val="28"/>
          </w:rPr>
          <w:t>F</w:t>
        </w:r>
      </w:ins>
      <w:r w:rsidR="00A53D0B" w:rsidRPr="00AF2464">
        <w:rPr>
          <w:rFonts w:ascii="Helvetica" w:hAnsi="Helvetica" w:cs="Times New Roman" w:hint="eastAsia"/>
          <w:color w:val="222222"/>
          <w:sz w:val="28"/>
          <w:szCs w:val="28"/>
        </w:rPr>
        <w:t xml:space="preserve">olic </w:t>
      </w:r>
      <w:ins w:id="36" w:author="Paul Burton" w:date="2014-10-05T04:10:00Z">
        <w:r>
          <w:rPr>
            <w:rFonts w:ascii="Helvetica" w:hAnsi="Helvetica" w:cs="Times New Roman"/>
            <w:color w:val="222222"/>
            <w:sz w:val="28"/>
            <w:szCs w:val="28"/>
          </w:rPr>
          <w:t>A</w:t>
        </w:r>
        <w:r w:rsidRPr="00AF2464">
          <w:rPr>
            <w:rFonts w:ascii="Helvetica" w:hAnsi="Helvetica" w:cs="Times New Roman" w:hint="eastAsia"/>
            <w:color w:val="222222"/>
            <w:sz w:val="28"/>
            <w:szCs w:val="28"/>
          </w:rPr>
          <w:t>cid</w:t>
        </w:r>
      </w:ins>
    </w:p>
    <w:p w14:paraId="26650754" w14:textId="7F4B6145" w:rsidR="00914DB8" w:rsidRDefault="00914DB8" w:rsidP="00AF2464">
      <w:pPr>
        <w:pStyle w:val="ListParagraph"/>
        <w:numPr>
          <w:ilvl w:val="0"/>
          <w:numId w:val="2"/>
        </w:numPr>
        <w:shd w:val="clear" w:color="auto" w:fill="FFFFFF"/>
        <w:spacing w:line="25" w:lineRule="atLeast"/>
        <w:textAlignment w:val="baseline"/>
        <w:rPr>
          <w:ins w:id="37" w:author="Paul Burton" w:date="2014-10-05T04:11:00Z"/>
          <w:rFonts w:ascii="Helvetica" w:hAnsi="Helvetica" w:cs="Times New Roman"/>
          <w:color w:val="222222"/>
          <w:sz w:val="28"/>
          <w:szCs w:val="28"/>
        </w:rPr>
      </w:pPr>
      <w:ins w:id="38" w:author="Paul Burton" w:date="2014-10-05T04:10:00Z">
        <w:r>
          <w:rPr>
            <w:rFonts w:ascii="Helvetica" w:hAnsi="Helvetica" w:cs="Times New Roman"/>
            <w:color w:val="222222"/>
            <w:sz w:val="28"/>
            <w:szCs w:val="28"/>
          </w:rPr>
          <w:t>Fiber</w:t>
        </w:r>
      </w:ins>
    </w:p>
    <w:p w14:paraId="2C593C0C" w14:textId="77777777" w:rsidR="00914DB8" w:rsidRDefault="00914DB8" w:rsidP="00AF2464">
      <w:pPr>
        <w:pStyle w:val="ListParagraph"/>
        <w:numPr>
          <w:ilvl w:val="0"/>
          <w:numId w:val="2"/>
        </w:numPr>
        <w:shd w:val="clear" w:color="auto" w:fill="FFFFFF"/>
        <w:spacing w:line="25" w:lineRule="atLeast"/>
        <w:textAlignment w:val="baseline"/>
        <w:rPr>
          <w:ins w:id="39" w:author="Paul Burton" w:date="2014-10-05T04:11:00Z"/>
          <w:rFonts w:ascii="Helvetica" w:hAnsi="Helvetica" w:cs="Times New Roman"/>
          <w:color w:val="222222"/>
          <w:sz w:val="28"/>
          <w:szCs w:val="28"/>
        </w:rPr>
      </w:pPr>
      <w:ins w:id="40" w:author="Paul Burton" w:date="2014-10-05T04:11:00Z">
        <w:r>
          <w:rPr>
            <w:rFonts w:ascii="Helvetica" w:hAnsi="Helvetica" w:cs="Times New Roman"/>
            <w:color w:val="222222"/>
            <w:sz w:val="28"/>
            <w:szCs w:val="28"/>
          </w:rPr>
          <w:t xml:space="preserve">Potassium </w:t>
        </w:r>
      </w:ins>
    </w:p>
    <w:p w14:paraId="0EB55643" w14:textId="77777777" w:rsidR="00914DB8" w:rsidRPr="00AF2464" w:rsidRDefault="00914DB8" w:rsidP="00AF2464">
      <w:pPr>
        <w:shd w:val="clear" w:color="auto" w:fill="FFFFFF"/>
        <w:spacing w:line="25" w:lineRule="atLeast"/>
        <w:ind w:left="1080"/>
        <w:textAlignment w:val="baseline"/>
        <w:rPr>
          <w:ins w:id="41" w:author="Paul Burton" w:date="2014-10-05T04:11:00Z"/>
          <w:rFonts w:ascii="Helvetica" w:hAnsi="Helvetica" w:cs="Times New Roman"/>
          <w:color w:val="222222"/>
          <w:sz w:val="28"/>
          <w:szCs w:val="28"/>
        </w:rPr>
      </w:pPr>
    </w:p>
    <w:p w14:paraId="703C7C34" w14:textId="30BD79F7" w:rsidR="00A53D0B" w:rsidRPr="00AF2464" w:rsidRDefault="00914DB8" w:rsidP="00AF2464">
      <w:pPr>
        <w:shd w:val="clear" w:color="auto" w:fill="FFFFFF"/>
        <w:spacing w:line="25" w:lineRule="atLeast"/>
        <w:textAlignment w:val="baseline"/>
        <w:rPr>
          <w:ins w:id="42" w:author="Paul Burton" w:date="2014-10-05T03:00:00Z"/>
          <w:rFonts w:ascii="Helvetica" w:hAnsi="Helvetica" w:cs="Times New Roman"/>
          <w:color w:val="222222"/>
          <w:sz w:val="28"/>
          <w:szCs w:val="28"/>
        </w:rPr>
      </w:pPr>
      <w:ins w:id="43" w:author="Paul Burton" w:date="2014-10-05T04:11:00Z">
        <w:r>
          <w:rPr>
            <w:rFonts w:ascii="Helvetica" w:hAnsi="Helvetica" w:cs="Times New Roman"/>
            <w:color w:val="222222"/>
            <w:sz w:val="28"/>
            <w:szCs w:val="28"/>
          </w:rPr>
          <w:t>W</w:t>
        </w:r>
      </w:ins>
      <w:ins w:id="44" w:author="Paul Burton" w:date="2014-10-05T03:04:00Z">
        <w:r w:rsidR="00553C0E" w:rsidRPr="00AF2464">
          <w:rPr>
            <w:rFonts w:ascii="Helvetica" w:hAnsi="Helvetica" w:cs="Times New Roman"/>
            <w:color w:val="222222"/>
            <w:sz w:val="28"/>
            <w:szCs w:val="28"/>
          </w:rPr>
          <w:t xml:space="preserve">ould you believe that avocados have </w:t>
        </w:r>
      </w:ins>
      <w:r w:rsidR="00A53D0B" w:rsidRPr="00AF2464">
        <w:rPr>
          <w:rFonts w:ascii="Helvetica" w:hAnsi="Helvetica" w:cs="Times New Roman" w:hint="eastAsia"/>
          <w:color w:val="222222"/>
          <w:sz w:val="28"/>
          <w:szCs w:val="28"/>
        </w:rPr>
        <w:t>more potassium than bananas</w:t>
      </w:r>
      <w:ins w:id="45" w:author="Paul Burton" w:date="2014-10-05T03:04:00Z">
        <w:r w:rsidR="00553C0E" w:rsidRPr="00AF2464">
          <w:rPr>
            <w:rFonts w:ascii="Helvetica" w:hAnsi="Helvetica" w:cs="Times New Roman"/>
            <w:color w:val="222222"/>
            <w:sz w:val="28"/>
            <w:szCs w:val="28"/>
          </w:rPr>
          <w:t xml:space="preserve">? </w:t>
        </w:r>
      </w:ins>
      <w:ins w:id="46" w:author="Paul Burton" w:date="2014-10-05T03:12:00Z">
        <w:r w:rsidR="00553C0E" w:rsidRPr="00AF2464">
          <w:rPr>
            <w:rFonts w:ascii="Helvetica" w:hAnsi="Helvetica" w:cs="Times New Roman"/>
            <w:color w:val="222222"/>
            <w:sz w:val="28"/>
            <w:szCs w:val="28"/>
          </w:rPr>
          <w:t xml:space="preserve">Well, they certainly do! </w:t>
        </w:r>
      </w:ins>
      <w:ins w:id="47" w:author="Paul Burton" w:date="2014-10-05T03:04:00Z">
        <w:r w:rsidR="00553C0E" w:rsidRPr="00AF2464">
          <w:rPr>
            <w:rFonts w:ascii="Helvetica" w:hAnsi="Helvetica" w:cs="Times New Roman" w:hint="eastAsia"/>
            <w:color w:val="222222"/>
            <w:sz w:val="28"/>
            <w:szCs w:val="28"/>
          </w:rPr>
          <w:t xml:space="preserve"> </w:t>
        </w:r>
      </w:ins>
    </w:p>
    <w:p w14:paraId="7A49E69B" w14:textId="77777777" w:rsidR="00553C0E" w:rsidRPr="00AF2464" w:rsidRDefault="00553C0E" w:rsidP="00AF2464">
      <w:pPr>
        <w:shd w:val="clear" w:color="auto" w:fill="FFFFFF"/>
        <w:spacing w:line="25" w:lineRule="atLeast"/>
        <w:ind w:firstLine="720"/>
        <w:textAlignment w:val="baseline"/>
        <w:rPr>
          <w:rFonts w:ascii="Helvetica" w:hAnsi="Helvetica" w:cs="Times New Roman" w:hint="eastAsia"/>
          <w:color w:val="222222"/>
          <w:sz w:val="28"/>
          <w:szCs w:val="28"/>
        </w:rPr>
      </w:pPr>
    </w:p>
    <w:p w14:paraId="5B75C09D" w14:textId="355E0C0A" w:rsidR="00A53D0B" w:rsidRPr="00AF2464" w:rsidRDefault="00A53D0B" w:rsidP="00AF2464">
      <w:pPr>
        <w:ind w:firstLine="720"/>
        <w:rPr>
          <w:ins w:id="48" w:author="Paul Burton" w:date="2014-10-05T03:13:00Z"/>
          <w:rFonts w:eastAsia="Times New Roman" w:cs="Times New Roman"/>
        </w:rPr>
      </w:pPr>
      <w:r w:rsidRPr="00AF2464">
        <w:rPr>
          <w:rFonts w:ascii="Helvetica" w:hAnsi="Helvetica" w:cs="Times New Roman" w:hint="eastAsia"/>
          <w:color w:val="222222"/>
          <w:sz w:val="28"/>
          <w:szCs w:val="28"/>
        </w:rPr>
        <w:t>Avocados also contain a phytonutrient called beta-</w:t>
      </w:r>
      <w:proofErr w:type="spellStart"/>
      <w:ins w:id="49" w:author="Paul Burton" w:date="2014-10-05T03:14:00Z">
        <w:r w:rsidR="00553C0E" w:rsidRPr="00553C0E">
          <w:rPr>
            <w:rFonts w:ascii="Helvetica" w:hAnsi="Helvetica" w:cs="Times New Roman"/>
            <w:color w:val="222222"/>
            <w:sz w:val="28"/>
            <w:szCs w:val="28"/>
          </w:rPr>
          <w:t>sitosterol</w:t>
        </w:r>
        <w:proofErr w:type="spellEnd"/>
        <w:r w:rsidR="00553C0E" w:rsidRPr="00553C0E">
          <w:rPr>
            <w:rFonts w:ascii="Helvetica" w:hAnsi="Helvetica" w:cs="Times New Roman"/>
            <w:color w:val="222222"/>
            <w:sz w:val="28"/>
            <w:szCs w:val="28"/>
          </w:rPr>
          <w:t xml:space="preserve"> </w:t>
        </w:r>
      </w:ins>
      <w:ins w:id="50" w:author="Paul Burton" w:date="2014-10-05T03:44:00Z">
        <w:r w:rsidR="00B12CBB" w:rsidRPr="00AF2464">
          <w:rPr>
            <w:rFonts w:ascii="Helvetica" w:eastAsia="Times New Roman" w:hAnsi="Helvetica" w:cs="Tahoma"/>
            <w:color w:val="252525"/>
            <w:sz w:val="28"/>
            <w:szCs w:val="28"/>
            <w:shd w:val="clear" w:color="auto" w:fill="F5F8F9"/>
          </w:rPr>
          <w:t>(a beneficial plant-based fat)</w:t>
        </w:r>
        <w:r w:rsidR="00B12CBB">
          <w:rPr>
            <w:rStyle w:val="apple-converted-space"/>
            <w:rFonts w:ascii="Tahoma" w:eastAsia="Times New Roman" w:hAnsi="Tahoma" w:cs="Tahoma"/>
            <w:color w:val="252525"/>
            <w:sz w:val="21"/>
            <w:szCs w:val="21"/>
            <w:shd w:val="clear" w:color="auto" w:fill="F5F8F9"/>
          </w:rPr>
          <w:t> </w:t>
        </w:r>
      </w:ins>
      <w:ins w:id="51" w:author="Paul Burton" w:date="2014-10-05T03:14:00Z">
        <w:r w:rsidR="00553C0E" w:rsidRPr="00553C0E">
          <w:rPr>
            <w:rFonts w:ascii="Helvetica" w:hAnsi="Helvetica" w:cs="Times New Roman"/>
            <w:color w:val="222222"/>
            <w:sz w:val="28"/>
            <w:szCs w:val="28"/>
          </w:rPr>
          <w:t>that</w:t>
        </w:r>
      </w:ins>
      <w:r w:rsidRPr="00AF2464">
        <w:rPr>
          <w:rFonts w:ascii="Helvetica" w:hAnsi="Helvetica" w:cs="Times New Roman" w:hint="eastAsia"/>
          <w:color w:val="222222"/>
          <w:sz w:val="28"/>
          <w:szCs w:val="28"/>
        </w:rPr>
        <w:t xml:space="preserve"> has been shown in a double blind trial to be effective for BPH</w:t>
      </w:r>
      <w:ins w:id="52" w:author="Paul Burton" w:date="2014-10-05T03:13:00Z">
        <w:r w:rsidR="00553C0E">
          <w:rPr>
            <w:rFonts w:ascii="Helvetica" w:hAnsi="Helvetica" w:cs="Times New Roman"/>
            <w:color w:val="222222"/>
            <w:sz w:val="28"/>
            <w:szCs w:val="28"/>
          </w:rPr>
          <w:t xml:space="preserve"> </w:t>
        </w:r>
      </w:ins>
      <w:r w:rsidRPr="00AF2464">
        <w:rPr>
          <w:rFonts w:ascii="Helvetica" w:hAnsi="Helvetica" w:cs="Times New Roman" w:hint="eastAsia"/>
          <w:color w:val="222222"/>
          <w:sz w:val="28"/>
          <w:szCs w:val="28"/>
        </w:rPr>
        <w:t>(Benign Prostatic Hyperplasia). In addition, beta-</w:t>
      </w:r>
      <w:proofErr w:type="spellStart"/>
      <w:r w:rsidRPr="00AF2464">
        <w:rPr>
          <w:rFonts w:ascii="Helvetica" w:hAnsi="Helvetica" w:cs="Times New Roman" w:hint="eastAsia"/>
          <w:color w:val="222222"/>
          <w:sz w:val="28"/>
          <w:szCs w:val="28"/>
        </w:rPr>
        <w:t>sitosterol</w:t>
      </w:r>
      <w:proofErr w:type="spellEnd"/>
      <w:r w:rsidRPr="00AF2464">
        <w:rPr>
          <w:rFonts w:ascii="Helvetica" w:hAnsi="Helvetica" w:cs="Times New Roman" w:hint="eastAsia"/>
          <w:color w:val="222222"/>
          <w:sz w:val="28"/>
          <w:szCs w:val="28"/>
        </w:rPr>
        <w:t xml:space="preserve"> block cholesterol absorption </w:t>
      </w:r>
      <w:ins w:id="53" w:author="Paul Burton" w:date="2014-10-05T03:45:00Z">
        <w:r w:rsidR="00B12CBB">
          <w:rPr>
            <w:rFonts w:ascii="Helvetica" w:hAnsi="Helvetica" w:cs="Times New Roman"/>
            <w:color w:val="222222"/>
            <w:sz w:val="28"/>
            <w:szCs w:val="28"/>
          </w:rPr>
          <w:t xml:space="preserve">(more than any other fruit) </w:t>
        </w:r>
      </w:ins>
      <w:r w:rsidRPr="00AF2464">
        <w:rPr>
          <w:rFonts w:ascii="Helvetica" w:hAnsi="Helvetica" w:cs="Times New Roman" w:hint="eastAsia"/>
          <w:color w:val="222222"/>
          <w:sz w:val="28"/>
          <w:szCs w:val="28"/>
        </w:rPr>
        <w:t>and has been shown in studies to reduce blood levels of cholesterol.</w:t>
      </w:r>
    </w:p>
    <w:p w14:paraId="6231B71E" w14:textId="77777777" w:rsidR="00CF015A" w:rsidRDefault="00CF015A" w:rsidP="00AF2464">
      <w:pPr>
        <w:shd w:val="clear" w:color="auto" w:fill="FFFFFF"/>
        <w:spacing w:line="25" w:lineRule="atLeast"/>
        <w:textAlignment w:val="baseline"/>
        <w:rPr>
          <w:ins w:id="54" w:author="Paul Burton" w:date="2014-10-05T03:14:00Z"/>
          <w:rFonts w:ascii="Helvetica" w:hAnsi="Helvetica" w:cs="Times New Roman"/>
          <w:color w:val="222222"/>
          <w:sz w:val="28"/>
          <w:szCs w:val="28"/>
        </w:rPr>
      </w:pPr>
    </w:p>
    <w:p w14:paraId="08B143E4" w14:textId="4B9A2AC1" w:rsidR="00553C0E" w:rsidRDefault="00553C0E" w:rsidP="00AF2464">
      <w:pPr>
        <w:shd w:val="clear" w:color="auto" w:fill="FFFFFF"/>
        <w:spacing w:line="25" w:lineRule="atLeast"/>
        <w:ind w:firstLine="720"/>
        <w:textAlignment w:val="baseline"/>
        <w:rPr>
          <w:ins w:id="55" w:author="Paul Burton" w:date="2014-10-05T03:00:00Z"/>
          <w:rFonts w:ascii="Helvetica" w:hAnsi="Helvetica" w:cs="Times New Roman"/>
          <w:color w:val="222222"/>
          <w:sz w:val="28"/>
          <w:szCs w:val="28"/>
        </w:rPr>
      </w:pPr>
      <w:ins w:id="56" w:author="Paul Burton" w:date="2014-10-05T03:14:00Z">
        <w:r>
          <w:rPr>
            <w:rFonts w:ascii="Helvetica" w:hAnsi="Helvetica" w:cs="Times New Roman"/>
            <w:color w:val="222222"/>
            <w:sz w:val="28"/>
            <w:szCs w:val="28"/>
          </w:rPr>
          <w:t>So, if you walked into my pharmacy and asked me to recommen</w:t>
        </w:r>
        <w:r w:rsidR="00585662">
          <w:rPr>
            <w:rFonts w:ascii="Helvetica" w:hAnsi="Helvetica" w:cs="Times New Roman"/>
            <w:color w:val="222222"/>
            <w:sz w:val="28"/>
            <w:szCs w:val="28"/>
          </w:rPr>
          <w:t xml:space="preserve">d a heart healthy fruit </w:t>
        </w:r>
      </w:ins>
      <w:ins w:id="57" w:author="Paul Burton" w:date="2014-10-05T03:16:00Z">
        <w:r>
          <w:rPr>
            <w:rFonts w:ascii="Helvetica" w:hAnsi="Helvetica" w:cs="Times New Roman"/>
            <w:color w:val="222222"/>
            <w:sz w:val="28"/>
            <w:szCs w:val="28"/>
          </w:rPr>
          <w:t xml:space="preserve">for the reasons stated above </w:t>
        </w:r>
      </w:ins>
      <w:ins w:id="58" w:author="Paul Burton" w:date="2014-10-05T03:32:00Z">
        <w:r w:rsidR="00585662">
          <w:rPr>
            <w:rFonts w:ascii="Helvetica" w:hAnsi="Helvetica" w:cs="Times New Roman"/>
            <w:color w:val="222222"/>
            <w:sz w:val="28"/>
            <w:szCs w:val="28"/>
          </w:rPr>
          <w:t xml:space="preserve">I would </w:t>
        </w:r>
      </w:ins>
      <w:ins w:id="59" w:author="Paul Burton" w:date="2014-10-05T03:14:00Z">
        <w:r>
          <w:rPr>
            <w:rFonts w:ascii="Helvetica" w:hAnsi="Helvetica" w:cs="Times New Roman"/>
            <w:color w:val="222222"/>
            <w:sz w:val="28"/>
            <w:szCs w:val="28"/>
          </w:rPr>
          <w:t>without hesitation put avocados at th</w:t>
        </w:r>
      </w:ins>
      <w:ins w:id="60" w:author="Paul Burton" w:date="2014-10-05T03:16:00Z">
        <w:r>
          <w:rPr>
            <w:rFonts w:ascii="Helvetica" w:hAnsi="Helvetica" w:cs="Times New Roman"/>
            <w:color w:val="222222"/>
            <w:sz w:val="28"/>
            <w:szCs w:val="28"/>
          </w:rPr>
          <w:t>e top of the list.</w:t>
        </w:r>
      </w:ins>
    </w:p>
    <w:p w14:paraId="0020BBA1" w14:textId="77777777" w:rsidR="00553C0E" w:rsidRPr="00AF2464" w:rsidRDefault="00553C0E" w:rsidP="00AF2464">
      <w:pPr>
        <w:shd w:val="clear" w:color="auto" w:fill="FFFFFF"/>
        <w:spacing w:line="25" w:lineRule="atLeast"/>
        <w:ind w:firstLine="720"/>
        <w:textAlignment w:val="baseline"/>
        <w:rPr>
          <w:rFonts w:ascii="Helvetica" w:hAnsi="Helvetica" w:cs="Times New Roman" w:hint="eastAsia"/>
          <w:color w:val="222222"/>
          <w:sz w:val="28"/>
          <w:szCs w:val="28"/>
        </w:rPr>
      </w:pPr>
    </w:p>
    <w:p w14:paraId="4F6B2C43" w14:textId="4FA15462" w:rsidR="00A53D0B" w:rsidRPr="00AF2464" w:rsidRDefault="00A53D0B" w:rsidP="00AF2464">
      <w:pPr>
        <w:shd w:val="clear" w:color="auto" w:fill="FFFFFF"/>
        <w:spacing w:line="25" w:lineRule="atLeast"/>
        <w:ind w:firstLine="720"/>
        <w:textAlignment w:val="baseline"/>
        <w:rPr>
          <w:rFonts w:ascii="Helvetica" w:hAnsi="Helvetica" w:cs="Times New Roman" w:hint="eastAsia"/>
          <w:color w:val="222222"/>
          <w:sz w:val="28"/>
          <w:szCs w:val="28"/>
        </w:rPr>
      </w:pPr>
      <w:r w:rsidRPr="00AF2464">
        <w:rPr>
          <w:rFonts w:ascii="Helvetica" w:hAnsi="Helvetica" w:cs="Times New Roman" w:hint="eastAsia"/>
          <w:color w:val="222222"/>
          <w:sz w:val="28"/>
          <w:szCs w:val="28"/>
        </w:rPr>
        <w:t>-</w:t>
      </w:r>
      <w:ins w:id="61" w:author="Paul Burton" w:date="2014-10-05T03:16:00Z">
        <w:r w:rsidR="00553C0E">
          <w:rPr>
            <w:rFonts w:ascii="Helvetica" w:hAnsi="Helvetica" w:cs="Times New Roman"/>
            <w:color w:val="222222"/>
            <w:sz w:val="28"/>
            <w:szCs w:val="28"/>
          </w:rPr>
          <w:t xml:space="preserve"> </w:t>
        </w:r>
      </w:ins>
      <w:r w:rsidRPr="00AF2464">
        <w:rPr>
          <w:rFonts w:ascii="Helvetica" w:hAnsi="Helvetica" w:cs="Times New Roman" w:hint="eastAsia"/>
          <w:color w:val="222222"/>
          <w:sz w:val="28"/>
          <w:szCs w:val="28"/>
        </w:rPr>
        <w:t xml:space="preserve">Pharmacist John </w:t>
      </w:r>
      <w:proofErr w:type="spellStart"/>
      <w:r w:rsidRPr="00AF2464">
        <w:rPr>
          <w:rFonts w:ascii="Helvetica" w:hAnsi="Helvetica" w:cs="Times New Roman" w:hint="eastAsia"/>
          <w:color w:val="222222"/>
          <w:sz w:val="28"/>
          <w:szCs w:val="28"/>
        </w:rPr>
        <w:t>Giacca</w:t>
      </w:r>
      <w:proofErr w:type="spellEnd"/>
    </w:p>
    <w:p w14:paraId="284AE2E0" w14:textId="77777777" w:rsidR="00CF015A" w:rsidRDefault="00CF015A" w:rsidP="00AF2464">
      <w:pPr>
        <w:spacing w:line="25" w:lineRule="atLeast"/>
        <w:rPr>
          <w:ins w:id="62" w:author="Paul Burton" w:date="2014-10-05T04:01:00Z"/>
          <w:rFonts w:ascii="Helvetica" w:hAnsi="Helvetica" w:cs="Times New Roman"/>
          <w:color w:val="222222"/>
          <w:sz w:val="28"/>
          <w:szCs w:val="28"/>
        </w:rPr>
      </w:pPr>
    </w:p>
    <w:p w14:paraId="5BEE7135" w14:textId="6F29CF4B" w:rsidR="00CF015A" w:rsidRDefault="00CF015A" w:rsidP="00AF2464">
      <w:pPr>
        <w:spacing w:line="25" w:lineRule="atLeast"/>
        <w:rPr>
          <w:ins w:id="63" w:author="Paul Burton" w:date="2014-10-05T04:01:00Z"/>
          <w:rFonts w:ascii="Helvetica" w:hAnsi="Helvetica" w:cs="Times New Roman"/>
          <w:color w:val="222222"/>
          <w:sz w:val="28"/>
          <w:szCs w:val="28"/>
        </w:rPr>
      </w:pPr>
      <w:ins w:id="64" w:author="Paul Burton" w:date="2014-10-05T04:01:00Z">
        <w:r>
          <w:rPr>
            <w:rFonts w:ascii="Helvetica" w:hAnsi="Helvetica" w:cs="Times New Roman"/>
            <w:color w:val="222222"/>
            <w:sz w:val="28"/>
            <w:szCs w:val="28"/>
          </w:rPr>
          <w:t>HEART HEALTHY TIP:</w:t>
        </w:r>
      </w:ins>
    </w:p>
    <w:p w14:paraId="100D4F41" w14:textId="77777777" w:rsidR="00CF015A" w:rsidRDefault="00CF015A" w:rsidP="00AF2464">
      <w:pPr>
        <w:spacing w:line="25" w:lineRule="atLeast"/>
        <w:rPr>
          <w:ins w:id="65" w:author="Paul Burton" w:date="2014-10-05T04:04:00Z"/>
          <w:rFonts w:ascii="Helvetica" w:hAnsi="Helvetica" w:cs="Times New Roman"/>
          <w:color w:val="222222"/>
          <w:sz w:val="28"/>
          <w:szCs w:val="28"/>
        </w:rPr>
      </w:pPr>
    </w:p>
    <w:p w14:paraId="02DA8674" w14:textId="2E46A27B" w:rsidR="00CF015A" w:rsidRDefault="00CF015A" w:rsidP="00AF2464">
      <w:pPr>
        <w:spacing w:line="25" w:lineRule="atLeast"/>
        <w:rPr>
          <w:ins w:id="66" w:author="Paul Burton" w:date="2014-10-05T04:04:00Z"/>
          <w:rFonts w:ascii="Helvetica" w:hAnsi="Helvetica" w:cs="Times New Roman"/>
          <w:color w:val="222222"/>
          <w:sz w:val="28"/>
          <w:szCs w:val="28"/>
        </w:rPr>
      </w:pPr>
      <w:ins w:id="67" w:author="Paul Burton" w:date="2014-10-05T04:04:00Z">
        <w:r>
          <w:rPr>
            <w:rFonts w:ascii="Helvetica" w:hAnsi="Helvetica" w:cs="Times New Roman"/>
            <w:color w:val="222222"/>
            <w:sz w:val="28"/>
            <w:szCs w:val="28"/>
          </w:rPr>
          <w:t xml:space="preserve">Below Are Two Things You Can Start Doing Today To Lower Cholesterol </w:t>
        </w:r>
      </w:ins>
    </w:p>
    <w:p w14:paraId="1464D2C1" w14:textId="77777777" w:rsidR="00CF015A" w:rsidRDefault="00CF015A" w:rsidP="00AF2464">
      <w:pPr>
        <w:spacing w:line="25" w:lineRule="atLeast"/>
        <w:rPr>
          <w:ins w:id="68" w:author="Paul Burton" w:date="2014-10-05T04:01:00Z"/>
          <w:rFonts w:ascii="Helvetica" w:hAnsi="Helvetica" w:cs="Times New Roman"/>
          <w:color w:val="222222"/>
          <w:sz w:val="28"/>
          <w:szCs w:val="28"/>
        </w:rPr>
      </w:pPr>
    </w:p>
    <w:p w14:paraId="4CA38F75" w14:textId="6950C496" w:rsidR="00CF015A" w:rsidRPr="00AF2464" w:rsidRDefault="00CF015A" w:rsidP="00AF2464">
      <w:pPr>
        <w:pStyle w:val="ListParagraph"/>
        <w:numPr>
          <w:ilvl w:val="0"/>
          <w:numId w:val="1"/>
        </w:numPr>
        <w:spacing w:line="25" w:lineRule="atLeast"/>
        <w:rPr>
          <w:ins w:id="69" w:author="Paul Burton" w:date="2014-10-05T04:03:00Z"/>
          <w:rFonts w:ascii="Helvetica" w:hAnsi="Helvetica" w:cs="Times New Roman"/>
          <w:color w:val="222222"/>
          <w:sz w:val="28"/>
          <w:szCs w:val="28"/>
        </w:rPr>
      </w:pPr>
      <w:ins w:id="70" w:author="Paul Burton" w:date="2014-10-05T04:02:00Z">
        <w:r w:rsidRPr="00AF2464">
          <w:rPr>
            <w:rFonts w:ascii="Helvetica" w:hAnsi="Helvetica" w:cs="Times New Roman"/>
            <w:color w:val="222222"/>
            <w:sz w:val="28"/>
            <w:szCs w:val="28"/>
          </w:rPr>
          <w:t xml:space="preserve">Make certain your fridge is stocked with at least 2 or 3 avocados </w:t>
        </w:r>
      </w:ins>
      <w:ins w:id="71" w:author="Paul Burton" w:date="2014-10-05T04:14:00Z">
        <w:r w:rsidR="00BF565B">
          <w:rPr>
            <w:rFonts w:ascii="Helvetica" w:hAnsi="Helvetica" w:cs="Times New Roman"/>
            <w:color w:val="222222"/>
            <w:sz w:val="28"/>
            <w:szCs w:val="28"/>
          </w:rPr>
          <w:t xml:space="preserve">to add to your </w:t>
        </w:r>
      </w:ins>
      <w:ins w:id="72" w:author="Paul Burton" w:date="2014-10-05T04:13:00Z">
        <w:r w:rsidR="00BF565B">
          <w:rPr>
            <w:rFonts w:ascii="Helvetica" w:hAnsi="Helvetica" w:cs="Times New Roman"/>
            <w:color w:val="222222"/>
            <w:sz w:val="28"/>
            <w:szCs w:val="28"/>
          </w:rPr>
          <w:t xml:space="preserve">turkey </w:t>
        </w:r>
      </w:ins>
      <w:ins w:id="73" w:author="Paul Burton" w:date="2014-10-05T04:15:00Z">
        <w:r w:rsidR="00BF565B">
          <w:rPr>
            <w:rFonts w:ascii="Helvetica" w:hAnsi="Helvetica" w:cs="Times New Roman"/>
            <w:color w:val="222222"/>
            <w:sz w:val="28"/>
            <w:szCs w:val="28"/>
          </w:rPr>
          <w:t xml:space="preserve">or tuna </w:t>
        </w:r>
      </w:ins>
      <w:ins w:id="74" w:author="Paul Burton" w:date="2014-10-05T04:03:00Z">
        <w:r w:rsidRPr="00AF2464">
          <w:rPr>
            <w:rFonts w:ascii="Helvetica" w:hAnsi="Helvetica" w:cs="Times New Roman"/>
            <w:color w:val="222222"/>
            <w:sz w:val="28"/>
            <w:szCs w:val="28"/>
          </w:rPr>
          <w:t>and fight the cholesterol lowering battle.</w:t>
        </w:r>
      </w:ins>
    </w:p>
    <w:p w14:paraId="2DF5E7C5" w14:textId="7D5BB467" w:rsidR="00CF015A" w:rsidRPr="00AF2464" w:rsidRDefault="00CF015A" w:rsidP="00AF2464">
      <w:pPr>
        <w:spacing w:line="25" w:lineRule="atLeast"/>
        <w:ind w:left="360"/>
        <w:rPr>
          <w:ins w:id="75" w:author="Paul Burton" w:date="2014-10-05T04:03:00Z"/>
          <w:rFonts w:ascii="Helvetica" w:hAnsi="Helvetica" w:cs="Times New Roman"/>
          <w:color w:val="222222"/>
          <w:sz w:val="28"/>
          <w:szCs w:val="28"/>
        </w:rPr>
      </w:pPr>
    </w:p>
    <w:p w14:paraId="5F32EA1E" w14:textId="77777777" w:rsidR="00CC0DC1" w:rsidRDefault="00CF015A" w:rsidP="00AF2464">
      <w:pPr>
        <w:pStyle w:val="ListParagraph"/>
        <w:numPr>
          <w:ilvl w:val="0"/>
          <w:numId w:val="1"/>
        </w:numPr>
        <w:spacing w:line="25" w:lineRule="atLeast"/>
        <w:rPr>
          <w:ins w:id="76" w:author="Paul Burton" w:date="2014-10-05T04:18:00Z"/>
          <w:rFonts w:ascii="Helvetica" w:hAnsi="Helvetica" w:cs="Times New Roman"/>
          <w:color w:val="222222"/>
          <w:sz w:val="28"/>
          <w:szCs w:val="28"/>
        </w:rPr>
      </w:pPr>
      <w:ins w:id="77" w:author="Paul Burton" w:date="2014-10-05T04:03:00Z">
        <w:r>
          <w:rPr>
            <w:rFonts w:ascii="Helvetica" w:hAnsi="Helvetica" w:cs="Times New Roman"/>
            <w:color w:val="222222"/>
            <w:sz w:val="28"/>
            <w:szCs w:val="28"/>
          </w:rPr>
          <w:t xml:space="preserve">The next time you are out for sushi </w:t>
        </w:r>
      </w:ins>
      <w:ins w:id="78" w:author="Paul Burton" w:date="2014-10-05T04:16:00Z">
        <w:r w:rsidR="00BF565B">
          <w:rPr>
            <w:rFonts w:ascii="Helvetica" w:hAnsi="Helvetica" w:cs="Times New Roman"/>
            <w:color w:val="222222"/>
            <w:sz w:val="28"/>
            <w:szCs w:val="28"/>
          </w:rPr>
          <w:t xml:space="preserve">look for avocados in your salmon roll and </w:t>
        </w:r>
      </w:ins>
      <w:ins w:id="79" w:author="Paul Burton" w:date="2014-10-05T04:03:00Z">
        <w:r>
          <w:rPr>
            <w:rFonts w:ascii="Helvetica" w:hAnsi="Helvetica" w:cs="Times New Roman"/>
            <w:color w:val="222222"/>
            <w:sz w:val="28"/>
            <w:szCs w:val="28"/>
          </w:rPr>
          <w:t>order a coup</w:t>
        </w:r>
        <w:r w:rsidR="00BF565B">
          <w:rPr>
            <w:rFonts w:ascii="Helvetica" w:hAnsi="Helvetica" w:cs="Times New Roman"/>
            <w:color w:val="222222"/>
            <w:sz w:val="28"/>
            <w:szCs w:val="28"/>
          </w:rPr>
          <w:t>le slices of avocados on the sid</w:t>
        </w:r>
        <w:r>
          <w:rPr>
            <w:rFonts w:ascii="Helvetica" w:hAnsi="Helvetica" w:cs="Times New Roman"/>
            <w:color w:val="222222"/>
            <w:sz w:val="28"/>
            <w:szCs w:val="28"/>
          </w:rPr>
          <w:t>e</w:t>
        </w:r>
      </w:ins>
      <w:ins w:id="80" w:author="Paul Burton" w:date="2014-10-05T04:02:00Z">
        <w:r w:rsidRPr="00AF2464">
          <w:rPr>
            <w:rFonts w:ascii="Helvetica" w:hAnsi="Helvetica" w:cs="Times New Roman"/>
            <w:color w:val="222222"/>
            <w:sz w:val="28"/>
            <w:szCs w:val="28"/>
          </w:rPr>
          <w:t xml:space="preserve"> </w:t>
        </w:r>
      </w:ins>
      <w:ins w:id="81" w:author="Paul Burton" w:date="2014-10-05T04:04:00Z">
        <w:r>
          <w:rPr>
            <w:rFonts w:ascii="Helvetica" w:hAnsi="Helvetica" w:cs="Times New Roman"/>
            <w:color w:val="222222"/>
            <w:sz w:val="28"/>
            <w:szCs w:val="28"/>
          </w:rPr>
          <w:t>to</w:t>
        </w:r>
      </w:ins>
      <w:ins w:id="82" w:author="Paul Burton" w:date="2014-10-05T04:17:00Z">
        <w:r w:rsidR="003D1E3F">
          <w:rPr>
            <w:rFonts w:ascii="Helvetica" w:hAnsi="Helvetica" w:cs="Times New Roman"/>
            <w:color w:val="222222"/>
            <w:sz w:val="28"/>
            <w:szCs w:val="28"/>
          </w:rPr>
          <w:t xml:space="preserve"> continue</w:t>
        </w:r>
      </w:ins>
      <w:ins w:id="83" w:author="Paul Burton" w:date="2014-10-05T04:04:00Z">
        <w:r>
          <w:rPr>
            <w:rFonts w:ascii="Helvetica" w:hAnsi="Helvetica" w:cs="Times New Roman"/>
            <w:color w:val="222222"/>
            <w:sz w:val="28"/>
            <w:szCs w:val="28"/>
          </w:rPr>
          <w:t xml:space="preserve"> fight</w:t>
        </w:r>
      </w:ins>
      <w:ins w:id="84" w:author="Paul Burton" w:date="2014-10-05T04:17:00Z">
        <w:r w:rsidR="003D1E3F">
          <w:rPr>
            <w:rFonts w:ascii="Helvetica" w:hAnsi="Helvetica" w:cs="Times New Roman"/>
            <w:color w:val="222222"/>
            <w:sz w:val="28"/>
            <w:szCs w:val="28"/>
          </w:rPr>
          <w:t>ing</w:t>
        </w:r>
      </w:ins>
      <w:ins w:id="85" w:author="Paul Burton" w:date="2014-10-05T04:04:00Z">
        <w:r>
          <w:rPr>
            <w:rFonts w:ascii="Helvetica" w:hAnsi="Helvetica" w:cs="Times New Roman"/>
            <w:color w:val="222222"/>
            <w:sz w:val="28"/>
            <w:szCs w:val="28"/>
          </w:rPr>
          <w:t xml:space="preserve"> the good fight. </w:t>
        </w:r>
      </w:ins>
      <w:ins w:id="86" w:author="Paul Burton" w:date="2014-10-05T04:02:00Z">
        <w:r w:rsidRPr="00AF2464">
          <w:rPr>
            <w:rFonts w:ascii="Helvetica" w:hAnsi="Helvetica" w:cs="Times New Roman"/>
            <w:color w:val="222222"/>
            <w:sz w:val="28"/>
            <w:szCs w:val="28"/>
          </w:rPr>
          <w:t xml:space="preserve"> </w:t>
        </w:r>
      </w:ins>
    </w:p>
    <w:p w14:paraId="6F30971B" w14:textId="77777777" w:rsidR="00CC0DC1" w:rsidRPr="00AF2464" w:rsidRDefault="00CC0DC1" w:rsidP="00AF2464">
      <w:pPr>
        <w:spacing w:line="25" w:lineRule="atLeast"/>
        <w:rPr>
          <w:ins w:id="87" w:author="Paul Burton" w:date="2014-10-05T04:18:00Z"/>
          <w:rFonts w:ascii="Helvetica" w:hAnsi="Helvetica" w:cs="Times New Roman"/>
          <w:color w:val="222222"/>
          <w:sz w:val="28"/>
          <w:szCs w:val="28"/>
        </w:rPr>
      </w:pPr>
    </w:p>
    <w:p w14:paraId="5D8DEF63" w14:textId="26324FD3" w:rsidR="00084C60" w:rsidRPr="00AF2464" w:rsidRDefault="00CC0DC1" w:rsidP="00AF2464">
      <w:pPr>
        <w:spacing w:line="25" w:lineRule="atLeast"/>
        <w:rPr>
          <w:rFonts w:ascii="Helvetica" w:hAnsi="Helvetica" w:cs="Times New Roman" w:hint="eastAsia"/>
          <w:color w:val="222222"/>
          <w:sz w:val="28"/>
          <w:szCs w:val="28"/>
        </w:rPr>
      </w:pPr>
      <w:ins w:id="88" w:author="Paul Burton" w:date="2014-10-05T04:18:00Z">
        <w:r>
          <w:rPr>
            <w:rFonts w:ascii="Helvetica" w:hAnsi="Helvetica" w:cs="Times New Roman"/>
            <w:color w:val="222222"/>
            <w:sz w:val="28"/>
            <w:szCs w:val="28"/>
          </w:rPr>
          <w:t>Enjoy!</w:t>
        </w:r>
      </w:ins>
      <w:r w:rsidR="00084C60" w:rsidRPr="00AF2464">
        <w:rPr>
          <w:rFonts w:ascii="Helvetica" w:hAnsi="Helvetica" w:cs="Times New Roman" w:hint="eastAsia"/>
          <w:color w:val="222222"/>
          <w:sz w:val="28"/>
          <w:szCs w:val="28"/>
        </w:rPr>
        <w:br w:type="page"/>
      </w:r>
    </w:p>
    <w:p w14:paraId="29259C22" w14:textId="77777777" w:rsidR="00084C60" w:rsidRPr="00D85D8B" w:rsidRDefault="00084C60" w:rsidP="00A53D0B">
      <w:pPr>
        <w:shd w:val="clear" w:color="auto" w:fill="FFFFFF"/>
        <w:spacing w:after="390" w:line="390" w:lineRule="atLeast"/>
        <w:textAlignment w:val="baseline"/>
        <w:rPr>
          <w:rFonts w:ascii="Helvetica" w:hAnsi="Helvetica" w:cs="Times New Roman" w:hint="eastAsia"/>
          <w:color w:val="222222"/>
          <w:sz w:val="36"/>
          <w:szCs w:val="36"/>
        </w:rPr>
      </w:pPr>
    </w:p>
    <w:p w14:paraId="22E37ECC" w14:textId="77777777" w:rsidR="00A53D0B" w:rsidRPr="00D85D8B" w:rsidRDefault="00A53D0B" w:rsidP="00A53D0B">
      <w:pPr>
        <w:rPr>
          <w:rFonts w:ascii="Times" w:eastAsia="Times New Roman" w:hAnsi="Times" w:cs="Times New Roman"/>
          <w:sz w:val="20"/>
          <w:szCs w:val="20"/>
        </w:rPr>
      </w:pPr>
      <w:r w:rsidRPr="00D85D8B">
        <w:rPr>
          <w:rFonts w:ascii="Helvetica" w:eastAsia="Times New Roman" w:hAnsi="Helvetica" w:cs="Times New Roman"/>
          <w:sz w:val="20"/>
          <w:szCs w:val="20"/>
        </w:rPr>
        <w:t>This entry was posted in </w:t>
      </w:r>
      <w:hyperlink r:id="rId8" w:history="1">
        <w:r w:rsidRPr="00D85D8B">
          <w:rPr>
            <w:rFonts w:ascii="Helvetica" w:eastAsia="Times New Roman" w:hAnsi="Helvetica" w:cs="Times New Roman"/>
            <w:color w:val="0D3D9B"/>
            <w:sz w:val="20"/>
            <w:szCs w:val="20"/>
            <w:u w:val="single"/>
            <w:bdr w:val="none" w:sz="0" w:space="0" w:color="auto" w:frame="1"/>
          </w:rPr>
          <w:t>all</w:t>
        </w:r>
      </w:hyperlink>
      <w:r w:rsidRPr="00D85D8B">
        <w:rPr>
          <w:rFonts w:ascii="Helvetica" w:eastAsia="Times New Roman" w:hAnsi="Helvetica" w:cs="Times New Roman"/>
          <w:sz w:val="20"/>
          <w:szCs w:val="20"/>
        </w:rPr>
        <w:t>, </w:t>
      </w:r>
      <w:hyperlink r:id="rId9" w:history="1">
        <w:r w:rsidRPr="00D85D8B">
          <w:rPr>
            <w:rFonts w:ascii="Helvetica" w:eastAsia="Times New Roman" w:hAnsi="Helvetica" w:cs="Times New Roman"/>
            <w:color w:val="0D3D9B"/>
            <w:sz w:val="20"/>
            <w:szCs w:val="20"/>
            <w:u w:val="single"/>
            <w:bdr w:val="none" w:sz="0" w:space="0" w:color="auto" w:frame="1"/>
          </w:rPr>
          <w:t>blank</w:t>
        </w:r>
      </w:hyperlink>
      <w:r w:rsidRPr="00D85D8B">
        <w:rPr>
          <w:rFonts w:ascii="Times" w:eastAsia="Times New Roman" w:hAnsi="Times" w:cs="Times New Roman"/>
          <w:sz w:val="20"/>
          <w:szCs w:val="20"/>
        </w:rPr>
        <w:t>, </w:t>
      </w:r>
      <w:hyperlink r:id="rId10" w:history="1">
        <w:r w:rsidRPr="00D85D8B">
          <w:rPr>
            <w:rFonts w:ascii="inherit" w:eastAsia="Times New Roman" w:hAnsi="inherit" w:cs="Times New Roman"/>
            <w:color w:val="0D3D9B"/>
            <w:sz w:val="20"/>
            <w:szCs w:val="20"/>
            <w:u w:val="single"/>
            <w:bdr w:val="none" w:sz="0" w:space="0" w:color="auto" w:frame="1"/>
          </w:rPr>
          <w:t>Wellness</w:t>
        </w:r>
      </w:hyperlink>
      <w:r w:rsidRPr="00D85D8B">
        <w:rPr>
          <w:rFonts w:ascii="Times" w:eastAsia="Times New Roman" w:hAnsi="Times" w:cs="Times New Roman"/>
          <w:sz w:val="20"/>
          <w:szCs w:val="20"/>
        </w:rPr>
        <w:t xml:space="preserve">. </w:t>
      </w:r>
      <w:proofErr w:type="gramStart"/>
      <w:r w:rsidRPr="00D85D8B">
        <w:rPr>
          <w:rFonts w:ascii="Times" w:eastAsia="Times New Roman" w:hAnsi="Times" w:cs="Times New Roman"/>
          <w:sz w:val="20"/>
          <w:szCs w:val="20"/>
        </w:rPr>
        <w:t>Bookmark the </w:t>
      </w:r>
      <w:hyperlink r:id="rId11" w:tooltip="Permalink to Avocados!" w:history="1">
        <w:r w:rsidRPr="00D85D8B">
          <w:rPr>
            <w:rFonts w:ascii="inherit" w:eastAsia="Times New Roman" w:hAnsi="inherit" w:cs="Times New Roman"/>
            <w:color w:val="0D3D9B"/>
            <w:sz w:val="20"/>
            <w:szCs w:val="20"/>
            <w:u w:val="single"/>
            <w:bdr w:val="none" w:sz="0" w:space="0" w:color="auto" w:frame="1"/>
          </w:rPr>
          <w:t>permalink</w:t>
        </w:r>
      </w:hyperlink>
      <w:r w:rsidRPr="00D85D8B">
        <w:rPr>
          <w:rFonts w:ascii="Times" w:eastAsia="Times New Roman" w:hAnsi="Times" w:cs="Times New Roman"/>
          <w:sz w:val="20"/>
          <w:szCs w:val="20"/>
        </w:rPr>
        <w:t>.</w:t>
      </w:r>
      <w:proofErr w:type="gramEnd"/>
    </w:p>
    <w:p w14:paraId="0C8425AA" w14:textId="77777777" w:rsidR="00C55FFB" w:rsidRPr="00D85D8B" w:rsidRDefault="00C55FFB"/>
    <w:p w14:paraId="44A59E29" w14:textId="77777777" w:rsidR="00A53D0B" w:rsidRPr="00D85D8B" w:rsidRDefault="00A53D0B"/>
    <w:p w14:paraId="20B1559A" w14:textId="77777777" w:rsidR="00A53D0B" w:rsidRPr="00D85D8B" w:rsidRDefault="00A53D0B" w:rsidP="00A53D0B">
      <w:r w:rsidRPr="00D85D8B">
        <w:t>&lt;</w:t>
      </w:r>
      <w:proofErr w:type="gramStart"/>
      <w:r w:rsidRPr="00D85D8B">
        <w:t>div</w:t>
      </w:r>
      <w:proofErr w:type="gramEnd"/>
      <w:r w:rsidRPr="00D85D8B">
        <w:t xml:space="preserve"> class="</w:t>
      </w:r>
      <w:proofErr w:type="spellStart"/>
      <w:r w:rsidRPr="00D85D8B">
        <w:t>masterPagestyle</w:t>
      </w:r>
      <w:proofErr w:type="spellEnd"/>
      <w:r w:rsidRPr="00D85D8B">
        <w:t>"&gt;</w:t>
      </w:r>
    </w:p>
    <w:p w14:paraId="4E2DAC18" w14:textId="77777777" w:rsidR="00A53D0B" w:rsidRPr="00D85D8B" w:rsidRDefault="00A53D0B" w:rsidP="00A53D0B"/>
    <w:p w14:paraId="492FE292" w14:textId="77777777" w:rsidR="00A53D0B" w:rsidRPr="00D85D8B" w:rsidRDefault="00A53D0B" w:rsidP="00A53D0B">
      <w:r w:rsidRPr="00D85D8B">
        <w:t>&lt;</w:t>
      </w:r>
      <w:proofErr w:type="gramStart"/>
      <w:r w:rsidRPr="00D85D8B">
        <w:t>a</w:t>
      </w:r>
      <w:proofErr w:type="gramEnd"/>
      <w:r w:rsidRPr="00D85D8B">
        <w:t xml:space="preserve"> style="float: left;" href="http://nicholasdepacemd.burtoniaconsulting.com/wp-content/uploads/2014/09/avocado-pic.jpg"&gt;&lt;img src="http://nicholasdepacemd.burtoniaconsulting.com/wp-</w:t>
      </w:r>
      <w:bookmarkStart w:id="89" w:name="_GoBack"/>
      <w:bookmarkEnd w:id="89"/>
      <w:r w:rsidRPr="00D85D8B">
        <w:t>content/uploads/2014/09/avocado-pic.jpg" alt="avocado-pic" width="325" height="237" class="wp-image-1689" /&gt;&lt;/a&gt;</w:t>
      </w:r>
    </w:p>
    <w:p w14:paraId="4D13CA50" w14:textId="77777777" w:rsidR="00A53D0B" w:rsidRPr="00D85D8B" w:rsidRDefault="00A53D0B" w:rsidP="00A53D0B">
      <w:r w:rsidRPr="00D85D8B">
        <w:t>&lt;</w:t>
      </w:r>
      <w:proofErr w:type="gramStart"/>
      <w:r w:rsidRPr="00D85D8B">
        <w:t>p</w:t>
      </w:r>
      <w:proofErr w:type="gramEnd"/>
      <w:r w:rsidRPr="00D85D8B">
        <w:t xml:space="preserve"> style="font: 30px Helvetica; color: gray; margin: 0 </w:t>
      </w:r>
      <w:proofErr w:type="spellStart"/>
      <w:r w:rsidRPr="00D85D8B">
        <w:t>0</w:t>
      </w:r>
      <w:proofErr w:type="spellEnd"/>
      <w:r w:rsidRPr="00D85D8B">
        <w:t xml:space="preserve"> 15% 40%;"&gt;&lt;</w:t>
      </w:r>
      <w:proofErr w:type="spellStart"/>
      <w:r w:rsidRPr="00D85D8B">
        <w:t>em</w:t>
      </w:r>
      <w:proofErr w:type="spellEnd"/>
      <w:r w:rsidRPr="00D85D8B">
        <w:t>&gt;"The fat that is in an avocado is monounsaturated fat, which is the good fats and heart healthy fat."&lt;/</w:t>
      </w:r>
      <w:proofErr w:type="spellStart"/>
      <w:r w:rsidRPr="00D85D8B">
        <w:t>em</w:t>
      </w:r>
      <w:proofErr w:type="spellEnd"/>
      <w:r w:rsidRPr="00D85D8B">
        <w:t>&gt;&lt;/p&gt;</w:t>
      </w:r>
    </w:p>
    <w:p w14:paraId="0B453FA6" w14:textId="77777777" w:rsidR="00A53D0B" w:rsidRPr="00D85D8B" w:rsidRDefault="00A53D0B" w:rsidP="00A53D0B"/>
    <w:p w14:paraId="7AA77BF2" w14:textId="77777777" w:rsidR="00A53D0B" w:rsidRPr="00D85D8B" w:rsidRDefault="00A53D0B" w:rsidP="00A53D0B"/>
    <w:p w14:paraId="064AFF69" w14:textId="77777777" w:rsidR="00A53D0B" w:rsidRPr="00D85D8B" w:rsidRDefault="00A53D0B" w:rsidP="00A53D0B">
      <w:r w:rsidRPr="00D85D8B">
        <w:t>&lt;</w:t>
      </w:r>
      <w:proofErr w:type="gramStart"/>
      <w:r w:rsidRPr="00D85D8B">
        <w:t>h3</w:t>
      </w:r>
      <w:proofErr w:type="gramEnd"/>
      <w:r w:rsidRPr="00D85D8B">
        <w:t>&gt;Are Avocados good for your heart?&lt;/h3&gt;</w:t>
      </w:r>
    </w:p>
    <w:p w14:paraId="06350271" w14:textId="77777777" w:rsidR="00A53D0B" w:rsidRPr="00D85D8B" w:rsidRDefault="00A53D0B" w:rsidP="00A53D0B">
      <w:r w:rsidRPr="00D85D8B">
        <w:t>&lt;</w:t>
      </w:r>
      <w:proofErr w:type="gramStart"/>
      <w:r w:rsidRPr="00D85D8B">
        <w:t>p</w:t>
      </w:r>
      <w:proofErr w:type="gramEnd"/>
      <w:r w:rsidRPr="00D85D8B">
        <w:t xml:space="preserve">&gt;As a pharmacist I look at foods and say what nutrients are in foods and how do these nutrients provide a preventative and/or supportive effect on our bodies.  What beneficial nutrients are in avocados?  The fat that is in an avocado is monounsaturated fat, which is the good fats and heart healthy fat.  The good fat in avocados can reduce cholesterol and increase the ratio of </w:t>
      </w:r>
      <w:proofErr w:type="gramStart"/>
      <w:r w:rsidRPr="00D85D8B">
        <w:t>HDL(</w:t>
      </w:r>
      <w:proofErr w:type="gramEnd"/>
      <w:r w:rsidRPr="00D85D8B">
        <w:t>good) cholesterol to LDL(bad) cholesterol.  Other nutrients in avocados are glutathione, which is considered the "mother of all detoxifiers", folic acid, and more potassium than bananas.  Avocados are also a good source of fiber</w:t>
      </w:r>
      <w:proofErr w:type="gramStart"/>
      <w:r w:rsidRPr="00D85D8B">
        <w:t>.&lt;</w:t>
      </w:r>
      <w:proofErr w:type="gramEnd"/>
      <w:r w:rsidRPr="00D85D8B">
        <w:t>/p&gt;</w:t>
      </w:r>
    </w:p>
    <w:p w14:paraId="3AAB4B5E" w14:textId="77777777" w:rsidR="00A53D0B" w:rsidRPr="00D85D8B" w:rsidRDefault="00A53D0B" w:rsidP="00A53D0B">
      <w:r w:rsidRPr="00D85D8B">
        <w:t>&lt;</w:t>
      </w:r>
      <w:proofErr w:type="gramStart"/>
      <w:r w:rsidRPr="00D85D8B">
        <w:t>p</w:t>
      </w:r>
      <w:proofErr w:type="gramEnd"/>
      <w:r w:rsidRPr="00D85D8B">
        <w:t>&gt;Avocados also contain a phytonutrient called beta-</w:t>
      </w:r>
      <w:proofErr w:type="spellStart"/>
      <w:r w:rsidRPr="00D85D8B">
        <w:t>sitosterol</w:t>
      </w:r>
      <w:proofErr w:type="spellEnd"/>
      <w:r w:rsidRPr="00D85D8B">
        <w:t xml:space="preserve"> which has been shown in a double blind trial to be effective for BPH(Benign Prostatic Hyperplasia).  In addition, beta-</w:t>
      </w:r>
      <w:proofErr w:type="spellStart"/>
      <w:r w:rsidRPr="00D85D8B">
        <w:t>sitosterol</w:t>
      </w:r>
      <w:proofErr w:type="spellEnd"/>
      <w:r w:rsidRPr="00D85D8B">
        <w:t xml:space="preserve"> blocks cholesterol absorption and has been shown in studies to reduce blood levels of cholesterol</w:t>
      </w:r>
      <w:proofErr w:type="gramStart"/>
      <w:r w:rsidRPr="00D85D8B">
        <w:t>.&lt;</w:t>
      </w:r>
      <w:proofErr w:type="gramEnd"/>
      <w:r w:rsidRPr="00D85D8B">
        <w:t>/p&gt;</w:t>
      </w:r>
    </w:p>
    <w:p w14:paraId="58773654" w14:textId="77777777" w:rsidR="00A53D0B" w:rsidRPr="00D85D8B" w:rsidRDefault="00A53D0B" w:rsidP="00A53D0B">
      <w:r w:rsidRPr="00D85D8B">
        <w:t>&lt;</w:t>
      </w:r>
      <w:proofErr w:type="gramStart"/>
      <w:r w:rsidRPr="00D85D8B">
        <w:t>p</w:t>
      </w:r>
      <w:proofErr w:type="gramEnd"/>
      <w:r w:rsidRPr="00D85D8B">
        <w:t xml:space="preserve">&gt;-Pharmacist John </w:t>
      </w:r>
      <w:proofErr w:type="spellStart"/>
      <w:r w:rsidRPr="00D85D8B">
        <w:t>Giacca</w:t>
      </w:r>
      <w:proofErr w:type="spellEnd"/>
      <w:r w:rsidRPr="00D85D8B">
        <w:t>&lt;/p&gt;</w:t>
      </w:r>
    </w:p>
    <w:p w14:paraId="706C24E8" w14:textId="77777777" w:rsidR="00A53D0B" w:rsidRPr="00D85D8B" w:rsidRDefault="00A53D0B" w:rsidP="00A53D0B">
      <w:r w:rsidRPr="00D85D8B">
        <w:t>&lt;/div&gt;</w:t>
      </w:r>
    </w:p>
    <w:sectPr w:rsidR="00A53D0B" w:rsidRPr="00D85D8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BE1"/>
    <w:multiLevelType w:val="hybridMultilevel"/>
    <w:tmpl w:val="975E8C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8E59C5"/>
    <w:multiLevelType w:val="hybridMultilevel"/>
    <w:tmpl w:val="8100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0B"/>
    <w:rsid w:val="00084C60"/>
    <w:rsid w:val="001F6183"/>
    <w:rsid w:val="002E56CC"/>
    <w:rsid w:val="003D1E3F"/>
    <w:rsid w:val="00553C0E"/>
    <w:rsid w:val="00585662"/>
    <w:rsid w:val="00731D40"/>
    <w:rsid w:val="00805B67"/>
    <w:rsid w:val="00914DB8"/>
    <w:rsid w:val="00954538"/>
    <w:rsid w:val="00A53D0B"/>
    <w:rsid w:val="00AF2464"/>
    <w:rsid w:val="00B12CBB"/>
    <w:rsid w:val="00BF565B"/>
    <w:rsid w:val="00C55FFB"/>
    <w:rsid w:val="00CC0DC1"/>
    <w:rsid w:val="00CF015A"/>
    <w:rsid w:val="00D85D8B"/>
    <w:rsid w:val="00FB7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927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D0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A53D0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0B"/>
    <w:rPr>
      <w:rFonts w:ascii="Times" w:hAnsi="Times"/>
      <w:b/>
      <w:bCs/>
      <w:kern w:val="36"/>
      <w:sz w:val="48"/>
      <w:szCs w:val="48"/>
    </w:rPr>
  </w:style>
  <w:style w:type="character" w:customStyle="1" w:styleId="Heading3Char">
    <w:name w:val="Heading 3 Char"/>
    <w:basedOn w:val="DefaultParagraphFont"/>
    <w:link w:val="Heading3"/>
    <w:uiPriority w:val="9"/>
    <w:rsid w:val="00A53D0B"/>
    <w:rPr>
      <w:rFonts w:ascii="Times" w:hAnsi="Times"/>
      <w:b/>
      <w:bCs/>
      <w:sz w:val="27"/>
      <w:szCs w:val="27"/>
    </w:rPr>
  </w:style>
  <w:style w:type="character" w:customStyle="1" w:styleId="apple-converted-space">
    <w:name w:val="apple-converted-space"/>
    <w:basedOn w:val="DefaultParagraphFont"/>
    <w:rsid w:val="00A53D0B"/>
  </w:style>
  <w:style w:type="character" w:styleId="Hyperlink">
    <w:name w:val="Hyperlink"/>
    <w:basedOn w:val="DefaultParagraphFont"/>
    <w:uiPriority w:val="99"/>
    <w:semiHidden/>
    <w:unhideWhenUsed/>
    <w:rsid w:val="00A53D0B"/>
    <w:rPr>
      <w:color w:val="0000FF"/>
      <w:u w:val="single"/>
    </w:rPr>
  </w:style>
  <w:style w:type="character" w:customStyle="1" w:styleId="byline">
    <w:name w:val="byline"/>
    <w:basedOn w:val="DefaultParagraphFont"/>
    <w:rsid w:val="00A53D0B"/>
  </w:style>
  <w:style w:type="character" w:customStyle="1" w:styleId="author">
    <w:name w:val="author"/>
    <w:basedOn w:val="DefaultParagraphFont"/>
    <w:rsid w:val="00A53D0B"/>
  </w:style>
  <w:style w:type="paragraph" w:styleId="NormalWeb">
    <w:name w:val="Normal (Web)"/>
    <w:basedOn w:val="Normal"/>
    <w:uiPriority w:val="99"/>
    <w:semiHidden/>
    <w:unhideWhenUsed/>
    <w:rsid w:val="00A53D0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53D0B"/>
    <w:rPr>
      <w:i/>
      <w:iCs/>
    </w:rPr>
  </w:style>
  <w:style w:type="paragraph" w:styleId="BalloonText">
    <w:name w:val="Balloon Text"/>
    <w:basedOn w:val="Normal"/>
    <w:link w:val="BalloonTextChar"/>
    <w:uiPriority w:val="99"/>
    <w:semiHidden/>
    <w:unhideWhenUsed/>
    <w:rsid w:val="00A53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D0B"/>
    <w:rPr>
      <w:rFonts w:ascii="Lucida Grande" w:hAnsi="Lucida Grande" w:cs="Lucida Grande"/>
      <w:sz w:val="18"/>
      <w:szCs w:val="18"/>
    </w:rPr>
  </w:style>
  <w:style w:type="paragraph" w:styleId="ListParagraph">
    <w:name w:val="List Paragraph"/>
    <w:basedOn w:val="Normal"/>
    <w:uiPriority w:val="34"/>
    <w:qFormat/>
    <w:rsid w:val="00CF015A"/>
    <w:pPr>
      <w:ind w:left="720"/>
      <w:contextualSpacing/>
    </w:pPr>
  </w:style>
  <w:style w:type="paragraph" w:styleId="Revision">
    <w:name w:val="Revision"/>
    <w:hidden/>
    <w:uiPriority w:val="99"/>
    <w:semiHidden/>
    <w:rsid w:val="00AF24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3D0B"/>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A53D0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D0B"/>
    <w:rPr>
      <w:rFonts w:ascii="Times" w:hAnsi="Times"/>
      <w:b/>
      <w:bCs/>
      <w:kern w:val="36"/>
      <w:sz w:val="48"/>
      <w:szCs w:val="48"/>
    </w:rPr>
  </w:style>
  <w:style w:type="character" w:customStyle="1" w:styleId="Heading3Char">
    <w:name w:val="Heading 3 Char"/>
    <w:basedOn w:val="DefaultParagraphFont"/>
    <w:link w:val="Heading3"/>
    <w:uiPriority w:val="9"/>
    <w:rsid w:val="00A53D0B"/>
    <w:rPr>
      <w:rFonts w:ascii="Times" w:hAnsi="Times"/>
      <w:b/>
      <w:bCs/>
      <w:sz w:val="27"/>
      <w:szCs w:val="27"/>
    </w:rPr>
  </w:style>
  <w:style w:type="character" w:customStyle="1" w:styleId="apple-converted-space">
    <w:name w:val="apple-converted-space"/>
    <w:basedOn w:val="DefaultParagraphFont"/>
    <w:rsid w:val="00A53D0B"/>
  </w:style>
  <w:style w:type="character" w:styleId="Hyperlink">
    <w:name w:val="Hyperlink"/>
    <w:basedOn w:val="DefaultParagraphFont"/>
    <w:uiPriority w:val="99"/>
    <w:semiHidden/>
    <w:unhideWhenUsed/>
    <w:rsid w:val="00A53D0B"/>
    <w:rPr>
      <w:color w:val="0000FF"/>
      <w:u w:val="single"/>
    </w:rPr>
  </w:style>
  <w:style w:type="character" w:customStyle="1" w:styleId="byline">
    <w:name w:val="byline"/>
    <w:basedOn w:val="DefaultParagraphFont"/>
    <w:rsid w:val="00A53D0B"/>
  </w:style>
  <w:style w:type="character" w:customStyle="1" w:styleId="author">
    <w:name w:val="author"/>
    <w:basedOn w:val="DefaultParagraphFont"/>
    <w:rsid w:val="00A53D0B"/>
  </w:style>
  <w:style w:type="paragraph" w:styleId="NormalWeb">
    <w:name w:val="Normal (Web)"/>
    <w:basedOn w:val="Normal"/>
    <w:uiPriority w:val="99"/>
    <w:semiHidden/>
    <w:unhideWhenUsed/>
    <w:rsid w:val="00A53D0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53D0B"/>
    <w:rPr>
      <w:i/>
      <w:iCs/>
    </w:rPr>
  </w:style>
  <w:style w:type="paragraph" w:styleId="BalloonText">
    <w:name w:val="Balloon Text"/>
    <w:basedOn w:val="Normal"/>
    <w:link w:val="BalloonTextChar"/>
    <w:uiPriority w:val="99"/>
    <w:semiHidden/>
    <w:unhideWhenUsed/>
    <w:rsid w:val="00A53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D0B"/>
    <w:rPr>
      <w:rFonts w:ascii="Lucida Grande" w:hAnsi="Lucida Grande" w:cs="Lucida Grande"/>
      <w:sz w:val="18"/>
      <w:szCs w:val="18"/>
    </w:rPr>
  </w:style>
  <w:style w:type="paragraph" w:styleId="ListParagraph">
    <w:name w:val="List Paragraph"/>
    <w:basedOn w:val="Normal"/>
    <w:uiPriority w:val="34"/>
    <w:qFormat/>
    <w:rsid w:val="00CF015A"/>
    <w:pPr>
      <w:ind w:left="720"/>
      <w:contextualSpacing/>
    </w:pPr>
  </w:style>
  <w:style w:type="paragraph" w:styleId="Revision">
    <w:name w:val="Revision"/>
    <w:hidden/>
    <w:uiPriority w:val="99"/>
    <w:semiHidden/>
    <w:rsid w:val="00AF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10632">
      <w:bodyDiv w:val="1"/>
      <w:marLeft w:val="0"/>
      <w:marRight w:val="0"/>
      <w:marTop w:val="0"/>
      <w:marBottom w:val="0"/>
      <w:divBdr>
        <w:top w:val="none" w:sz="0" w:space="0" w:color="auto"/>
        <w:left w:val="none" w:sz="0" w:space="0" w:color="auto"/>
        <w:bottom w:val="none" w:sz="0" w:space="0" w:color="auto"/>
        <w:right w:val="none" w:sz="0" w:space="0" w:color="auto"/>
      </w:divBdr>
      <w:divsChild>
        <w:div w:id="1873498719">
          <w:marLeft w:val="0"/>
          <w:marRight w:val="0"/>
          <w:marTop w:val="0"/>
          <w:marBottom w:val="390"/>
          <w:divBdr>
            <w:top w:val="none" w:sz="0" w:space="0" w:color="auto"/>
            <w:left w:val="none" w:sz="0" w:space="0" w:color="auto"/>
            <w:bottom w:val="none" w:sz="0" w:space="0" w:color="auto"/>
            <w:right w:val="none" w:sz="0" w:space="0" w:color="auto"/>
          </w:divBdr>
        </w:div>
        <w:div w:id="348719972">
          <w:marLeft w:val="0"/>
          <w:marRight w:val="0"/>
          <w:marTop w:val="0"/>
          <w:marBottom w:val="0"/>
          <w:divBdr>
            <w:top w:val="none" w:sz="0" w:space="0" w:color="auto"/>
            <w:left w:val="none" w:sz="0" w:space="0" w:color="auto"/>
            <w:bottom w:val="none" w:sz="0" w:space="0" w:color="auto"/>
            <w:right w:val="none" w:sz="0" w:space="0" w:color="auto"/>
          </w:divBdr>
          <w:divsChild>
            <w:div w:id="640887408">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 w:id="1182355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icholasdepacemd.burtoniaconsulting.com/avocado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icholasdepacemd.burtoniaconsulting.com/wp-content/uploads/2014/09/avocado-pic.jpg" TargetMode="External"/><Relationship Id="rId7" Type="http://schemas.openxmlformats.org/officeDocument/2006/relationships/image" Target="media/image1.jpeg"/><Relationship Id="rId8" Type="http://schemas.openxmlformats.org/officeDocument/2006/relationships/hyperlink" Target="http://nicholasdepacemd.burtoniaconsulting.com/category/all/" TargetMode="External"/><Relationship Id="rId9" Type="http://schemas.openxmlformats.org/officeDocument/2006/relationships/hyperlink" Target="http://nicholasdepacemd.burtoniaconsulting.com/category/blank/" TargetMode="External"/><Relationship Id="rId10" Type="http://schemas.openxmlformats.org/officeDocument/2006/relationships/hyperlink" Target="http://nicholasdepacemd.burtoniaconsulting.com/category/healthy/well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573</Words>
  <Characters>3267</Characters>
  <Application>Microsoft Macintosh Word</Application>
  <DocSecurity>0</DocSecurity>
  <Lines>27</Lines>
  <Paragraphs>7</Paragraphs>
  <ScaleCrop>false</ScaleCrop>
  <Company>Burtonia LLC</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6</cp:revision>
  <dcterms:created xsi:type="dcterms:W3CDTF">2014-10-04T17:12:00Z</dcterms:created>
  <dcterms:modified xsi:type="dcterms:W3CDTF">2014-10-09T17:23:00Z</dcterms:modified>
</cp:coreProperties>
</file>